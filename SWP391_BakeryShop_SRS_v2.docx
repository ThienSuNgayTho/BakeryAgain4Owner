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color w:val="c00000"/>
          <w:sz w:val="56"/>
          <w:szCs w:val="56"/>
        </w:rPr>
      </w:pPr>
      <w:bookmarkStart w:colFirst="0" w:colLast="0" w:name="_heading=h.gjdgxs" w:id="0"/>
      <w:bookmarkEnd w:id="0"/>
      <w:r w:rsidDel="00000000" w:rsidR="00000000" w:rsidRPr="00000000">
        <w:rPr/>
        <w:drawing>
          <wp:inline distB="0" distT="0" distL="0" distR="0">
            <wp:extent cx="2707537" cy="832092"/>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mallCaps w:val="1"/>
          <w:color w:val="c00000"/>
          <w:sz w:val="56"/>
          <w:szCs w:val="56"/>
        </w:rPr>
      </w:pPr>
      <w:r w:rsidDel="00000000" w:rsidR="00000000" w:rsidRPr="00000000">
        <w:rPr>
          <w:rtl w:val="0"/>
        </w:rPr>
      </w:r>
    </w:p>
    <w:p w:rsidR="00000000" w:rsidDel="00000000" w:rsidP="00000000" w:rsidRDefault="00000000" w:rsidRPr="00000000" w14:paraId="00000003">
      <w:pPr>
        <w:jc w:val="center"/>
        <w:rPr>
          <w:b w:val="1"/>
          <w:smallCaps w:val="1"/>
          <w:color w:val="c00000"/>
          <w:sz w:val="56"/>
          <w:szCs w:val="56"/>
        </w:rPr>
      </w:pPr>
      <w:r w:rsidDel="00000000" w:rsidR="00000000" w:rsidRPr="00000000">
        <w:rPr>
          <w:rtl w:val="0"/>
        </w:rPr>
      </w:r>
    </w:p>
    <w:p w:rsidR="00000000" w:rsidDel="00000000" w:rsidP="00000000" w:rsidRDefault="00000000" w:rsidRPr="00000000" w14:paraId="00000004">
      <w:pPr>
        <w:jc w:val="center"/>
        <w:rPr>
          <w:b w:val="1"/>
          <w:smallCaps w:val="1"/>
          <w:color w:val="c00000"/>
          <w:sz w:val="56"/>
          <w:szCs w:val="56"/>
        </w:rPr>
      </w:pPr>
      <w:r w:rsidDel="00000000" w:rsidR="00000000" w:rsidRPr="00000000">
        <w:rPr>
          <w:rtl w:val="0"/>
        </w:rPr>
      </w:r>
    </w:p>
    <w:p w:rsidR="00000000" w:rsidDel="00000000" w:rsidP="00000000" w:rsidRDefault="00000000" w:rsidRPr="00000000" w14:paraId="00000005">
      <w:pPr>
        <w:jc w:val="center"/>
        <w:rPr>
          <w:b w:val="1"/>
          <w:smallCaps w:val="1"/>
          <w:color w:val="c00000"/>
          <w:sz w:val="56"/>
          <w:szCs w:val="56"/>
        </w:rPr>
      </w:pPr>
      <w:r w:rsidDel="00000000" w:rsidR="00000000" w:rsidRPr="00000000">
        <w:rPr>
          <w:rtl w:val="0"/>
        </w:rPr>
      </w:r>
    </w:p>
    <w:p w:rsidR="00000000" w:rsidDel="00000000" w:rsidP="00000000" w:rsidRDefault="00000000" w:rsidRPr="00000000" w14:paraId="00000006">
      <w:pPr>
        <w:jc w:val="center"/>
        <w:rPr>
          <w:b w:val="1"/>
          <w:smallCaps w:val="1"/>
          <w:color w:val="c00000"/>
          <w:sz w:val="56"/>
          <w:szCs w:val="56"/>
        </w:rPr>
      </w:pPr>
      <w:r w:rsidDel="00000000" w:rsidR="00000000" w:rsidRPr="00000000">
        <w:rPr>
          <w:rtl w:val="0"/>
        </w:rPr>
      </w:r>
    </w:p>
    <w:p w:rsidR="00000000" w:rsidDel="00000000" w:rsidP="00000000" w:rsidRDefault="00000000" w:rsidRPr="00000000" w14:paraId="00000007">
      <w:pPr>
        <w:jc w:val="center"/>
        <w:rPr>
          <w:b w:val="1"/>
          <w:smallCaps w:val="1"/>
          <w:color w:val="c00000"/>
          <w:sz w:val="56"/>
          <w:szCs w:val="56"/>
        </w:rPr>
      </w:pPr>
      <w:r w:rsidDel="00000000" w:rsidR="00000000" w:rsidRPr="00000000">
        <w:rPr>
          <w:rtl w:val="0"/>
        </w:rPr>
      </w:r>
    </w:p>
    <w:p w:rsidR="00000000" w:rsidDel="00000000" w:rsidP="00000000" w:rsidRDefault="00000000" w:rsidRPr="00000000" w14:paraId="00000008">
      <w:pPr>
        <w:jc w:val="center"/>
        <w:rPr>
          <w:b w:val="1"/>
          <w:smallCaps w:val="1"/>
          <w:color w:val="c00000"/>
          <w:sz w:val="56"/>
          <w:szCs w:val="56"/>
        </w:rPr>
      </w:pPr>
      <w:r w:rsidDel="00000000" w:rsidR="00000000" w:rsidRPr="00000000">
        <w:rPr>
          <w:b w:val="1"/>
          <w:smallCaps w:val="1"/>
          <w:color w:val="c00000"/>
          <w:sz w:val="56"/>
          <w:szCs w:val="56"/>
          <w:rtl w:val="0"/>
        </w:rPr>
        <w:t xml:space="preserve">&lt;&lt;BAKERY SHOP&gt;&gt;</w:t>
      </w:r>
    </w:p>
    <w:p w:rsidR="00000000" w:rsidDel="00000000" w:rsidP="00000000" w:rsidRDefault="00000000" w:rsidRPr="00000000" w14:paraId="00000009">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A">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0B">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0C">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0D">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0E">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0F">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10">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11">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12">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13">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14">
      <w:pPr>
        <w:spacing w:after="160" w:before="80" w:lineRule="auto"/>
        <w:ind w:left="2520" w:right="2180" w:firstLine="0"/>
        <w:jc w:val="both"/>
        <w:rPr>
          <w:sz w:val="28"/>
          <w:szCs w:val="28"/>
        </w:rPr>
      </w:pPr>
      <w:r w:rsidDel="00000000" w:rsidR="00000000" w:rsidRPr="00000000">
        <w:rPr>
          <w:rtl w:val="0"/>
        </w:rPr>
      </w:r>
    </w:p>
    <w:p w:rsidR="00000000" w:rsidDel="00000000" w:rsidP="00000000" w:rsidRDefault="00000000" w:rsidRPr="00000000" w14:paraId="00000015">
      <w:pPr>
        <w:spacing w:after="160" w:before="80" w:lineRule="auto"/>
        <w:ind w:left="2520" w:right="2180" w:firstLine="0"/>
        <w:jc w:val="center"/>
        <w:rPr>
          <w:sz w:val="28"/>
          <w:szCs w:val="28"/>
        </w:rPr>
      </w:pPr>
      <w:r w:rsidDel="00000000" w:rsidR="00000000" w:rsidRPr="00000000">
        <w:rPr>
          <w:rtl w:val="0"/>
        </w:rPr>
      </w:r>
    </w:p>
    <w:p w:rsidR="00000000" w:rsidDel="00000000" w:rsidP="00000000" w:rsidRDefault="00000000" w:rsidRPr="00000000" w14:paraId="00000016">
      <w:pPr>
        <w:spacing w:after="160" w:before="80" w:lineRule="auto"/>
        <w:ind w:left="2520" w:right="2180" w:firstLine="0"/>
        <w:jc w:val="center"/>
        <w:rPr>
          <w:sz w:val="28"/>
          <w:szCs w:val="28"/>
        </w:rPr>
      </w:pPr>
      <w:r w:rsidDel="00000000" w:rsidR="00000000" w:rsidRPr="00000000">
        <w:rPr>
          <w:sz w:val="28"/>
          <w:szCs w:val="28"/>
          <w:rtl w:val="0"/>
        </w:rPr>
        <w:t xml:space="preserve">– Da Nang, September 2022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1.Overview</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 Introduction</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 User Requirements:</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mc0by9mwsjxe">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1.2.1 Actors: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wgilg8i73ae3">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1.2.2 Use cases: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du0fqfb6k4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Functional requirements</w:t>
            </w:r>
          </w:hyperlink>
          <w:hyperlink w:anchor="_heading=h.bdu0fqfb6k4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ah8knr79fa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System functional overview</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znysh7">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2.1.1. Screen Flow</w:t>
            </w:r>
          </w:hyperlink>
          <w:hyperlink w:anchor="_heading=h.3znysh7">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et92p0">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2.1.2 Screen Detail</w:t>
            </w:r>
          </w:hyperlink>
          <w:hyperlink w:anchor="_heading=h.2et92p0">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2.1.3 Authorization Table</w:t>
            </w:r>
          </w:hyperlink>
          <w:hyperlink w:anchor="_heading=h.tyjcwt">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dy6vkm">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2.1.4 Non-screen functions</w:t>
            </w:r>
          </w:hyperlink>
          <w:hyperlink w:anchor="_heading=h.3dy6vkm">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2.1.5 Common Requirement</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2.2.      Common Features</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2.2.1.       Login</w:t>
            </w:r>
          </w:hyperlink>
          <w:hyperlink w:anchor="_heading=h.3rdcrjn">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ksv4uv">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2.2.2.      Register an account</w:t>
            </w:r>
          </w:hyperlink>
          <w:hyperlink w:anchor="_heading=h.1ksv4uv">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wwi66nxtmr4l">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2.2.3.       Logout</w:t>
            </w:r>
          </w:hyperlink>
          <w:hyperlink w:anchor="_heading=h.wwi66nxtmr4l">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52x3xule4968">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2.2.4 Update user’s profile</w:t>
              <w:tab/>
              <w:t xml:space="preserve">20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mizf7fr41hk1">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2.2.5 Change password</w:t>
              <w:tab/>
              <w:t xml:space="preserve">21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2.3      Guest Features</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ci93xb">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2.3.1.    Get a list of available products</w:t>
            </w:r>
          </w:hyperlink>
          <w:hyperlink w:anchor="_heading=h.1ci93xb">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bn6wsx">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2.3.2. Get a product’s detail</w:t>
            </w:r>
          </w:hyperlink>
          <w:hyperlink w:anchor="_heading=h.49x2ik5">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2.4.      Customer Features</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uje45vid2vs0">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2.4.1.    Create a new order</w:t>
            </w:r>
          </w:hyperlink>
          <w:hyperlink w:anchor="_heading=h.uje45vid2vs0">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o7alnk">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2.4.2.   Cancel an order</w:t>
            </w:r>
          </w:hyperlink>
          <w:hyperlink w:anchor="_heading=h.3o7alnk">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ihv636">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2.4.3.    Get a list of User’s orders</w:t>
            </w:r>
          </w:hyperlink>
          <w:hyperlink w:anchor="_heading=h.ihv636">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hmsyys">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2.4.4.   Get an order’s detail</w:t>
            </w:r>
          </w:hyperlink>
          <w:hyperlink w:anchor="_heading=h.1hmsyys">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2.5.     Marketing Features</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fwokq0">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2.5.1.    Add a new product</w:t>
            </w:r>
          </w:hyperlink>
          <w:hyperlink w:anchor="_heading=h.3fwokq0">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v1yuxt">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2.5.2.   Update a product</w:t>
            </w:r>
          </w:hyperlink>
          <w:hyperlink w:anchor="_heading=h.1v1yuxt">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u6wntf">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2.5.3.    Add a new post</w:t>
            </w:r>
          </w:hyperlink>
          <w:hyperlink w:anchor="_heading=h.2u6wntf">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9c6y18">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2.5.4.   Update a post</w:t>
            </w:r>
          </w:hyperlink>
          <w:hyperlink w:anchor="_heading=h.19c6y18">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8h4qwu">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2.5.5.    Get a list of Sliders</w:t>
            </w:r>
          </w:hyperlink>
          <w:hyperlink w:anchor="_heading=h.28h4qwu">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nmf14n">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2.5.6.    Add new post to slider</w:t>
            </w:r>
          </w:hyperlink>
          <w:hyperlink w:anchor="_heading=h.nmf14n">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7m2jsg">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2.5.7.    Remove post from slider</w:t>
            </w:r>
          </w:hyperlink>
          <w:hyperlink w:anchor="_heading=h.37m2jsg">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lwamvv">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2.5.8.    Get a list of Customer accounts</w:t>
            </w:r>
          </w:hyperlink>
          <w:hyperlink w:anchor="_heading=h.2lwamvv">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11kx3o">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2.5.9. Get a Customer details</w:t>
            </w:r>
          </w:hyperlink>
          <w:hyperlink w:anchor="_heading=h.111kx3o">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o8fe6qjwlv0a">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2.5.10.       Get Marketing statistic</w:t>
            </w:r>
          </w:hyperlink>
          <w:hyperlink w:anchor="_heading=h.o8fe6qjwlv0a">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2.6.      Sale Feature</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egqt2p">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2.6.1.      Get a list of all orders</w:t>
            </w:r>
          </w:hyperlink>
          <w:hyperlink w:anchor="_heading=h.1egqt2p">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52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ygebqi">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2.6.2.      Get an order’s detail</w:t>
            </w:r>
          </w:hyperlink>
          <w:hyperlink w:anchor="_heading=h.3ygebqi">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53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sqyw64">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2.6.3.       Change status of an assigned order</w:t>
            </w:r>
          </w:hyperlink>
          <w:hyperlink w:anchor="_heading=h.sqyw64">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55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cqmetx">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2.6.4.       View Sale statistic</w:t>
            </w:r>
          </w:hyperlink>
          <w:hyperlink w:anchor="_heading=h.3cqmetx">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cv1cufm2mm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2.7.      Admin’s Account management</w:t>
            </w:r>
          </w:hyperlink>
          <w:hyperlink w:anchor="_heading=h.rcv1cufm2mm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r0uhxc">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2.7.1.       Add new account</w:t>
            </w:r>
          </w:hyperlink>
          <w:hyperlink w:anchor="_heading=h.2r0uhxc">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58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664s55">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2.7.2.      Get a list of all user account</w:t>
            </w:r>
          </w:hyperlink>
          <w:hyperlink w:anchor="_heading=h.1664s55">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60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25b2l0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2.7.3.      Get a User account’s detail</w:t>
            </w:r>
          </w:hyperlink>
          <w:hyperlink w:anchor="_heading=h.25b2l0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61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kgcv8k">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2.7.4.       Activate/Deactivate a user account</w:t>
            </w:r>
          </w:hyperlink>
          <w:hyperlink w:anchor="_heading=h.kgcv8k">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jlao46">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2.7.5.       View Admin statistic</w:t>
            </w:r>
          </w:hyperlink>
          <w:hyperlink w:anchor="_heading=h.1jlao46">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2z4cuvys14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Non-Functional requirements</w:t>
            </w:r>
          </w:hyperlink>
          <w:hyperlink w:anchor="_heading=h.h2z4cuvys14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fi4jv59y1g2x">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3.1 External Interfaces</w:t>
            </w:r>
          </w:hyperlink>
          <w:hyperlink w:anchor="_heading=h.fi4jv59y1g2x">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44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ogqwkcai5atf">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3.2 Quality Attributes</w:t>
            </w:r>
          </w:hyperlink>
          <w:hyperlink w:anchor="_heading=h.ogqwkcai5atf">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cd4k6mnwyr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Requirement appendix:</w:t>
              <w:tab/>
              <w:t xml:space="preserve">68</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Title"/>
        <w:spacing w:after="240" w:before="240" w:lineRule="auto"/>
        <w:jc w:val="center"/>
        <w:rPr/>
      </w:pPr>
      <w:r w:rsidDel="00000000" w:rsidR="00000000" w:rsidRPr="00000000">
        <w:rPr>
          <w:rtl w:val="0"/>
        </w:rPr>
      </w:r>
    </w:p>
    <w:p w:rsidR="00000000" w:rsidDel="00000000" w:rsidP="00000000" w:rsidRDefault="00000000" w:rsidRPr="00000000" w14:paraId="0000004E">
      <w:pPr>
        <w:pStyle w:val="Title"/>
        <w:spacing w:after="240" w:before="240" w:lineRule="auto"/>
        <w:jc w:val="cente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spacing w:after="240" w:before="240" w:lineRule="auto"/>
        <w:jc w:val="center"/>
        <w:rPr/>
      </w:pPr>
      <w:r w:rsidDel="00000000" w:rsidR="00000000" w:rsidRPr="00000000">
        <w:rPr>
          <w:rtl w:val="0"/>
        </w:rPr>
      </w:r>
    </w:p>
    <w:p w:rsidR="00000000" w:rsidDel="00000000" w:rsidP="00000000" w:rsidRDefault="00000000" w:rsidRPr="00000000" w14:paraId="00000052">
      <w:pPr>
        <w:pStyle w:val="Title"/>
        <w:spacing w:after="240" w:before="240" w:lineRule="auto"/>
        <w:jc w:val="center"/>
        <w:rPr/>
      </w:pPr>
      <w:r w:rsidDel="00000000" w:rsidR="00000000" w:rsidRPr="00000000">
        <w:rPr>
          <w:rtl w:val="0"/>
        </w:rPr>
      </w:r>
    </w:p>
    <w:p w:rsidR="00000000" w:rsidDel="00000000" w:rsidP="00000000" w:rsidRDefault="00000000" w:rsidRPr="00000000" w14:paraId="00000053">
      <w:pPr>
        <w:pStyle w:val="Title"/>
        <w:spacing w:after="240" w:before="240" w:lineRule="auto"/>
        <w:jc w:val="cente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after="240" w:before="240" w:lineRule="auto"/>
        <w:rPr>
          <w:rFonts w:ascii="Roboto" w:cs="Roboto" w:eastAsia="Roboto" w:hAnsi="Roboto"/>
          <w:sz w:val="32"/>
          <w:szCs w:val="32"/>
        </w:rPr>
      </w:pPr>
      <w:bookmarkStart w:colFirst="0" w:colLast="0" w:name="_heading=h.30j0zll" w:id="1"/>
      <w:bookmarkEnd w:id="1"/>
      <w:r w:rsidDel="00000000" w:rsidR="00000000" w:rsidRPr="00000000">
        <w:rPr>
          <w:rFonts w:ascii="Roboto" w:cs="Roboto" w:eastAsia="Roboto" w:hAnsi="Roboto"/>
          <w:sz w:val="32"/>
          <w:szCs w:val="32"/>
          <w:rtl w:val="0"/>
        </w:rPr>
        <w:t xml:space="preserve">1.Overview</w:t>
      </w:r>
    </w:p>
    <w:p w:rsidR="00000000" w:rsidDel="00000000" w:rsidP="00000000" w:rsidRDefault="00000000" w:rsidRPr="00000000" w14:paraId="0000005A">
      <w:pPr>
        <w:pStyle w:val="Heading2"/>
        <w:spacing w:after="240" w:before="240" w:lineRule="auto"/>
        <w:rPr>
          <w:rFonts w:ascii="Roboto" w:cs="Roboto" w:eastAsia="Roboto" w:hAnsi="Roboto"/>
          <w:sz w:val="26"/>
          <w:szCs w:val="26"/>
        </w:rPr>
      </w:pPr>
      <w:bookmarkStart w:colFirst="0" w:colLast="0" w:name="_heading=h.2s8eyo1" w:id="2"/>
      <w:bookmarkEnd w:id="2"/>
      <w:r w:rsidDel="00000000" w:rsidR="00000000" w:rsidRPr="00000000">
        <w:rPr>
          <w:rFonts w:ascii="Roboto" w:cs="Roboto" w:eastAsia="Roboto" w:hAnsi="Roboto"/>
          <w:sz w:val="26"/>
          <w:szCs w:val="26"/>
          <w:rtl w:val="0"/>
        </w:rPr>
        <w:t xml:space="preserve">1.1 Introduction</w:t>
      </w:r>
    </w:p>
    <w:p w:rsidR="00000000" w:rsidDel="00000000" w:rsidP="00000000" w:rsidRDefault="00000000" w:rsidRPr="00000000" w14:paraId="0000005B">
      <w:pPr>
        <w:spacing w:after="240" w:before="240" w:lineRule="auto"/>
        <w:rPr>
          <w:rFonts w:ascii="Roboto" w:cs="Roboto" w:eastAsia="Roboto" w:hAnsi="Roboto"/>
        </w:rPr>
      </w:pPr>
      <w:r w:rsidDel="00000000" w:rsidR="00000000" w:rsidRPr="00000000">
        <w:rPr>
          <w:rFonts w:ascii="Roboto" w:cs="Roboto" w:eastAsia="Roboto" w:hAnsi="Roboto"/>
          <w:rtl w:val="0"/>
        </w:rPr>
        <w:t xml:space="preserve">Nowadays, the Internet is playing an important role in our society, together with the Internet-connected devices. As a matter of fact,the Online Market has grown remarkably in recent years, the number of Brands started to sell on the Internet has grown remarkably. Despite that the internet is virtual, it helps a lot of brands to mark up the market share and helps the customer to approach the product much easier instead of going to the retail office.</w:t>
      </w:r>
    </w:p>
    <w:p w:rsidR="00000000" w:rsidDel="00000000" w:rsidP="00000000" w:rsidRDefault="00000000" w:rsidRPr="00000000" w14:paraId="0000005C">
      <w:pPr>
        <w:spacing w:after="240" w:before="240" w:lineRule="auto"/>
        <w:rPr>
          <w:rFonts w:ascii="Roboto" w:cs="Roboto" w:eastAsia="Roboto" w:hAnsi="Roboto"/>
        </w:rPr>
      </w:pPr>
      <w:r w:rsidDel="00000000" w:rsidR="00000000" w:rsidRPr="00000000">
        <w:rPr>
          <w:rFonts w:ascii="Roboto" w:cs="Roboto" w:eastAsia="Roboto" w:hAnsi="Roboto"/>
          <w:rtl w:val="0"/>
        </w:rPr>
        <w:t xml:space="preserve">Our project is developed for an online shopping system - web which supports a shop or a chain of stores to manage, market and sell merchandise on the Internet. In our supposed system, there are 6 authenticated types of user:</w:t>
      </w:r>
    </w:p>
    <w:p w:rsidR="00000000" w:rsidDel="00000000" w:rsidP="00000000" w:rsidRDefault="00000000" w:rsidRPr="00000000" w14:paraId="0000005D">
      <w:pPr>
        <w:spacing w:after="240" w:before="240" w:lineRule="auto"/>
        <w:rPr>
          <w:rFonts w:ascii="Roboto" w:cs="Roboto" w:eastAsia="Roboto" w:hAnsi="Roboto"/>
        </w:rPr>
      </w:pPr>
      <w:r w:rsidDel="00000000" w:rsidR="00000000" w:rsidRPr="00000000">
        <w:rPr>
          <w:rFonts w:ascii="Roboto" w:cs="Roboto" w:eastAsia="Roboto" w:hAnsi="Roboto"/>
          <w:rtl w:val="0"/>
        </w:rPr>
        <w:t xml:space="preserve">a.</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Guest: Unregistered Users.</w:t>
      </w:r>
    </w:p>
    <w:p w:rsidR="00000000" w:rsidDel="00000000" w:rsidP="00000000" w:rsidRDefault="00000000" w:rsidRPr="00000000" w14:paraId="0000005E">
      <w:pPr>
        <w:spacing w:after="240" w:before="240" w:lineRule="auto"/>
        <w:rPr>
          <w:rFonts w:ascii="Roboto" w:cs="Roboto" w:eastAsia="Roboto" w:hAnsi="Roboto"/>
        </w:rPr>
      </w:pPr>
      <w:r w:rsidDel="00000000" w:rsidR="00000000" w:rsidRPr="00000000">
        <w:rPr>
          <w:rFonts w:ascii="Roboto" w:cs="Roboto" w:eastAsia="Roboto" w:hAnsi="Roboto"/>
          <w:rtl w:val="0"/>
        </w:rPr>
        <w:t xml:space="preserve">b.</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Customer: Registered Users, who can be actual customers or can be potential customers.</w:t>
      </w:r>
    </w:p>
    <w:p w:rsidR="00000000" w:rsidDel="00000000" w:rsidP="00000000" w:rsidRDefault="00000000" w:rsidRPr="00000000" w14:paraId="0000005F">
      <w:pPr>
        <w:spacing w:after="240" w:before="240" w:lineRule="auto"/>
        <w:rPr>
          <w:rFonts w:ascii="Roboto" w:cs="Roboto" w:eastAsia="Roboto" w:hAnsi="Roboto"/>
        </w:rPr>
      </w:pPr>
      <w:r w:rsidDel="00000000" w:rsidR="00000000" w:rsidRPr="00000000">
        <w:rPr>
          <w:rFonts w:ascii="Roboto" w:cs="Roboto" w:eastAsia="Roboto" w:hAnsi="Roboto"/>
          <w:rtl w:val="0"/>
        </w:rPr>
        <w:t xml:space="preserve">c.</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Marketing: Marketing Staff who are in the Marketing Department.</w:t>
      </w:r>
    </w:p>
    <w:p w:rsidR="00000000" w:rsidDel="00000000" w:rsidP="00000000" w:rsidRDefault="00000000" w:rsidRPr="00000000" w14:paraId="00000060">
      <w:pPr>
        <w:spacing w:after="240" w:before="240" w:lineRule="auto"/>
        <w:rPr>
          <w:rFonts w:ascii="Roboto" w:cs="Roboto" w:eastAsia="Roboto" w:hAnsi="Roboto"/>
        </w:rPr>
      </w:pPr>
      <w:r w:rsidDel="00000000" w:rsidR="00000000" w:rsidRPr="00000000">
        <w:rPr>
          <w:rFonts w:ascii="Roboto" w:cs="Roboto" w:eastAsia="Roboto" w:hAnsi="Roboto"/>
          <w:rtl w:val="0"/>
        </w:rPr>
        <w:t xml:space="preserve">d.</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Sale: Sale members who are in the Sales Department.</w:t>
      </w:r>
    </w:p>
    <w:p w:rsidR="00000000" w:rsidDel="00000000" w:rsidP="00000000" w:rsidRDefault="00000000" w:rsidRPr="00000000" w14:paraId="00000061">
      <w:pPr>
        <w:spacing w:after="240" w:before="240" w:lineRule="auto"/>
        <w:rPr>
          <w:rFonts w:ascii="Roboto" w:cs="Roboto" w:eastAsia="Roboto" w:hAnsi="Roboto"/>
        </w:rPr>
      </w:pPr>
      <w:r w:rsidDel="00000000" w:rsidR="00000000" w:rsidRPr="00000000">
        <w:rPr>
          <w:rFonts w:ascii="Roboto" w:cs="Roboto" w:eastAsia="Roboto" w:hAnsi="Roboto"/>
          <w:rtl w:val="0"/>
        </w:rPr>
        <w:t xml:space="preserve">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Admin: the manager who acts as the administrator and monitoring the whole system.</w:t>
      </w:r>
    </w:p>
    <w:p w:rsidR="00000000" w:rsidDel="00000000" w:rsidP="00000000" w:rsidRDefault="00000000" w:rsidRPr="00000000" w14:paraId="00000062">
      <w:pPr>
        <w:spacing w:after="240" w:before="240" w:lineRule="auto"/>
        <w:rPr>
          <w:rFonts w:ascii="Roboto" w:cs="Roboto" w:eastAsia="Roboto" w:hAnsi="Roboto"/>
        </w:rPr>
      </w:pPr>
      <w:r w:rsidDel="00000000" w:rsidR="00000000" w:rsidRPr="00000000">
        <w:rPr>
          <w:rFonts w:ascii="Roboto" w:cs="Roboto" w:eastAsia="Roboto" w:hAnsi="Roboto"/>
          <w:rtl w:val="0"/>
        </w:rPr>
        <w:t xml:space="preserve">f. Web owner: The shop owner who can view Bakery Shop’s statistic and charts</w:t>
      </w:r>
    </w:p>
    <w:p w:rsidR="00000000" w:rsidDel="00000000" w:rsidP="00000000" w:rsidRDefault="00000000" w:rsidRPr="00000000" w14:paraId="00000063">
      <w:pPr>
        <w:spacing w:after="240" w:before="240" w:lineRule="auto"/>
        <w:jc w:val="center"/>
        <w:rPr>
          <w:rFonts w:ascii="Roboto" w:cs="Roboto" w:eastAsia="Roboto" w:hAnsi="Roboto"/>
          <w:u w:val="single"/>
        </w:rPr>
      </w:pPr>
      <w:r w:rsidDel="00000000" w:rsidR="00000000" w:rsidRPr="00000000">
        <w:rPr>
          <w:rFonts w:ascii="Roboto" w:cs="Roboto" w:eastAsia="Roboto" w:hAnsi="Roboto"/>
        </w:rPr>
        <w:drawing>
          <wp:inline distB="114300" distT="114300" distL="114300" distR="114300">
            <wp:extent cx="5316375" cy="3419475"/>
            <wp:effectExtent b="0" l="0" r="0" t="0"/>
            <wp:docPr id="2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163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spacing w:after="240" w:before="240" w:lineRule="auto"/>
        <w:rPr>
          <w:rFonts w:ascii="Roboto" w:cs="Roboto" w:eastAsia="Roboto" w:hAnsi="Roboto"/>
          <w:u w:val="single"/>
        </w:rPr>
      </w:pPr>
      <w:bookmarkStart w:colFirst="0" w:colLast="0" w:name="_heading=h.1fob9te" w:id="3"/>
      <w:bookmarkEnd w:id="3"/>
      <w:r w:rsidDel="00000000" w:rsidR="00000000" w:rsidRPr="00000000">
        <w:rPr>
          <w:rtl w:val="0"/>
        </w:rPr>
      </w:r>
    </w:p>
    <w:p w:rsidR="00000000" w:rsidDel="00000000" w:rsidP="00000000" w:rsidRDefault="00000000" w:rsidRPr="00000000" w14:paraId="00000065">
      <w:pPr>
        <w:pStyle w:val="Heading2"/>
        <w:spacing w:after="240" w:before="240" w:lineRule="auto"/>
        <w:rPr>
          <w:rFonts w:ascii="Roboto" w:cs="Roboto" w:eastAsia="Roboto" w:hAnsi="Roboto"/>
        </w:rPr>
      </w:pPr>
      <w:bookmarkStart w:colFirst="0" w:colLast="0" w:name="_heading=h.26in1rg" w:id="4"/>
      <w:bookmarkEnd w:id="4"/>
      <w:r w:rsidDel="00000000" w:rsidR="00000000" w:rsidRPr="00000000">
        <w:rPr>
          <w:rFonts w:ascii="Roboto" w:cs="Roboto" w:eastAsia="Roboto" w:hAnsi="Roboto"/>
          <w:rtl w:val="0"/>
        </w:rPr>
        <w:t xml:space="preserve">1.2. User Requirements:</w:t>
      </w:r>
    </w:p>
    <w:p w:rsidR="00000000" w:rsidDel="00000000" w:rsidP="00000000" w:rsidRDefault="00000000" w:rsidRPr="00000000" w14:paraId="00000066">
      <w:pPr>
        <w:pStyle w:val="Heading3"/>
        <w:rPr/>
      </w:pPr>
      <w:bookmarkStart w:colFirst="0" w:colLast="0" w:name="_heading=h.mc0by9mwsjxe" w:id="5"/>
      <w:bookmarkEnd w:id="5"/>
      <w:r w:rsidDel="00000000" w:rsidR="00000000" w:rsidRPr="00000000">
        <w:rPr>
          <w:rtl w:val="0"/>
        </w:rPr>
        <w:t xml:space="preserve">1.2.1 Actors:</w:t>
      </w:r>
    </w:p>
    <w:p w:rsidR="00000000" w:rsidDel="00000000" w:rsidP="00000000" w:rsidRDefault="00000000" w:rsidRPr="00000000" w14:paraId="00000067">
      <w:pPr>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90"/>
        <w:gridCol w:w="6750"/>
        <w:tblGridChange w:id="0">
          <w:tblGrid>
            <w:gridCol w:w="1345"/>
            <w:gridCol w:w="1890"/>
            <w:gridCol w:w="6750"/>
          </w:tblGrid>
        </w:tblGridChange>
      </w:tblGrid>
      <w:tr>
        <w:trPr>
          <w:cantSplit w:val="0"/>
          <w:tblHeader w:val="0"/>
        </w:trPr>
        <w:tc>
          <w:tcPr/>
          <w:p w:rsidR="00000000" w:rsidDel="00000000" w:rsidP="00000000" w:rsidRDefault="00000000" w:rsidRPr="00000000" w14:paraId="00000068">
            <w:pPr>
              <w:rPr/>
            </w:pPr>
            <w:r w:rsidDel="00000000" w:rsidR="00000000" w:rsidRPr="00000000">
              <w:rPr>
                <w:rtl w:val="0"/>
              </w:rPr>
              <w:t xml:space="preserve">#</w:t>
            </w:r>
          </w:p>
        </w:tc>
        <w:tc>
          <w:tcPr/>
          <w:p w:rsidR="00000000" w:rsidDel="00000000" w:rsidP="00000000" w:rsidRDefault="00000000" w:rsidRPr="00000000" w14:paraId="00000069">
            <w:pPr>
              <w:rPr/>
            </w:pPr>
            <w:r w:rsidDel="00000000" w:rsidR="00000000" w:rsidRPr="00000000">
              <w:rPr>
                <w:rtl w:val="0"/>
              </w:rPr>
              <w:t xml:space="preserve">Actor</w:t>
            </w:r>
          </w:p>
        </w:tc>
        <w:tc>
          <w:tcPr/>
          <w:p w:rsidR="00000000" w:rsidDel="00000000" w:rsidP="00000000" w:rsidRDefault="00000000" w:rsidRPr="00000000" w14:paraId="0000006A">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1</w:t>
            </w:r>
          </w:p>
        </w:tc>
        <w:tc>
          <w:tcPr/>
          <w:p w:rsidR="00000000" w:rsidDel="00000000" w:rsidP="00000000" w:rsidRDefault="00000000" w:rsidRPr="00000000" w14:paraId="0000006C">
            <w:pPr>
              <w:rPr/>
            </w:pPr>
            <w:r w:rsidDel="00000000" w:rsidR="00000000" w:rsidRPr="00000000">
              <w:rPr>
                <w:rtl w:val="0"/>
              </w:rPr>
              <w:t xml:space="preserve">Guest</w:t>
            </w:r>
          </w:p>
        </w:tc>
        <w:tc>
          <w:tcPr/>
          <w:p w:rsidR="00000000" w:rsidDel="00000000" w:rsidP="00000000" w:rsidRDefault="00000000" w:rsidRPr="00000000" w14:paraId="0000006D">
            <w:pPr>
              <w:tabs>
                <w:tab w:val="left" w:pos="4332"/>
              </w:tabs>
              <w:rPr/>
            </w:pPr>
            <w:r w:rsidDel="00000000" w:rsidR="00000000" w:rsidRPr="00000000">
              <w:rPr>
                <w:rFonts w:ascii="Roboto" w:cs="Roboto" w:eastAsia="Roboto" w:hAnsi="Roboto"/>
                <w:rtl w:val="0"/>
              </w:rPr>
              <w:t xml:space="preserve">Unregistered users who can only use basic function for guest</w:t>
            </w:r>
            <w:r w:rsidDel="00000000" w:rsidR="00000000" w:rsidRPr="00000000">
              <w:rPr>
                <w:rtl w:val="0"/>
              </w:rPr>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2</w:t>
            </w:r>
          </w:p>
        </w:tc>
        <w:tc>
          <w:tcPr/>
          <w:p w:rsidR="00000000" w:rsidDel="00000000" w:rsidP="00000000" w:rsidRDefault="00000000" w:rsidRPr="00000000" w14:paraId="0000006F">
            <w:pPr>
              <w:rPr/>
            </w:pPr>
            <w:r w:rsidDel="00000000" w:rsidR="00000000" w:rsidRPr="00000000">
              <w:rPr>
                <w:rtl w:val="0"/>
              </w:rPr>
              <w:t xml:space="preserve">Customer</w:t>
            </w:r>
          </w:p>
        </w:tc>
        <w:tc>
          <w:tcPr/>
          <w:p w:rsidR="00000000" w:rsidDel="00000000" w:rsidP="00000000" w:rsidRDefault="00000000" w:rsidRPr="00000000" w14:paraId="00000070">
            <w:pPr>
              <w:rPr/>
            </w:pPr>
            <w:r w:rsidDel="00000000" w:rsidR="00000000" w:rsidRPr="00000000">
              <w:rPr>
                <w:rFonts w:ascii="Roboto" w:cs="Roboto" w:eastAsia="Roboto" w:hAnsi="Roboto"/>
                <w:rtl w:val="0"/>
              </w:rPr>
              <w:t xml:space="preserve">Registered users, who can be actual customers or can be potential customers</w:t>
            </w:r>
            <w:r w:rsidDel="00000000" w:rsidR="00000000" w:rsidRPr="00000000">
              <w:rPr>
                <w:rtl w:val="0"/>
              </w:rPr>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3</w:t>
            </w:r>
          </w:p>
        </w:tc>
        <w:tc>
          <w:tcPr/>
          <w:p w:rsidR="00000000" w:rsidDel="00000000" w:rsidP="00000000" w:rsidRDefault="00000000" w:rsidRPr="00000000" w14:paraId="00000072">
            <w:pPr>
              <w:rPr/>
            </w:pPr>
            <w:r w:rsidDel="00000000" w:rsidR="00000000" w:rsidRPr="00000000">
              <w:rPr>
                <w:rtl w:val="0"/>
              </w:rPr>
              <w:t xml:space="preserve">Marketer</w:t>
            </w:r>
          </w:p>
        </w:tc>
        <w:tc>
          <w:tcPr/>
          <w:p w:rsidR="00000000" w:rsidDel="00000000" w:rsidP="00000000" w:rsidRDefault="00000000" w:rsidRPr="00000000" w14:paraId="00000073">
            <w:pPr>
              <w:rPr/>
            </w:pPr>
            <w:r w:rsidDel="00000000" w:rsidR="00000000" w:rsidRPr="00000000">
              <w:rPr>
                <w:rFonts w:ascii="Roboto" w:cs="Roboto" w:eastAsia="Roboto" w:hAnsi="Roboto"/>
                <w:rtl w:val="0"/>
              </w:rPr>
              <w:t xml:space="preserve">Marketing staff who are in the Marketing Department and responsible for product, slider, post related data</w:t>
            </w: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4</w:t>
            </w:r>
          </w:p>
        </w:tc>
        <w:tc>
          <w:tcPr/>
          <w:p w:rsidR="00000000" w:rsidDel="00000000" w:rsidP="00000000" w:rsidRDefault="00000000" w:rsidRPr="00000000" w14:paraId="00000075">
            <w:pPr>
              <w:rPr/>
            </w:pPr>
            <w:r w:rsidDel="00000000" w:rsidR="00000000" w:rsidRPr="00000000">
              <w:rPr>
                <w:rtl w:val="0"/>
              </w:rPr>
              <w:t xml:space="preserve">Sale</w:t>
            </w:r>
          </w:p>
        </w:tc>
        <w:tc>
          <w:tcPr/>
          <w:p w:rsidR="00000000" w:rsidDel="00000000" w:rsidP="00000000" w:rsidRDefault="00000000" w:rsidRPr="00000000" w14:paraId="00000076">
            <w:pPr>
              <w:rPr/>
            </w:pPr>
            <w:r w:rsidDel="00000000" w:rsidR="00000000" w:rsidRPr="00000000">
              <w:rPr>
                <w:rFonts w:ascii="Roboto" w:cs="Roboto" w:eastAsia="Roboto" w:hAnsi="Roboto"/>
                <w:rtl w:val="0"/>
              </w:rPr>
              <w:t xml:space="preserve">Sale members who are in the Sales Department and responsible for managing order</w:t>
            </w: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5</w:t>
            </w:r>
          </w:p>
        </w:tc>
        <w:tc>
          <w:tcPr/>
          <w:p w:rsidR="00000000" w:rsidDel="00000000" w:rsidP="00000000" w:rsidRDefault="00000000" w:rsidRPr="00000000" w14:paraId="00000078">
            <w:pPr>
              <w:rPr/>
            </w:pPr>
            <w:r w:rsidDel="00000000" w:rsidR="00000000" w:rsidRPr="00000000">
              <w:rPr>
                <w:rtl w:val="0"/>
              </w:rPr>
              <w:t xml:space="preserve">Admin</w:t>
            </w:r>
          </w:p>
        </w:tc>
        <w:tc>
          <w:tcPr/>
          <w:p w:rsidR="00000000" w:rsidDel="00000000" w:rsidP="00000000" w:rsidRDefault="00000000" w:rsidRPr="00000000" w14:paraId="00000079">
            <w:pPr>
              <w:rPr/>
            </w:pPr>
            <w:r w:rsidDel="00000000" w:rsidR="00000000" w:rsidRPr="00000000">
              <w:rPr>
                <w:rFonts w:ascii="Roboto" w:cs="Roboto" w:eastAsia="Roboto" w:hAnsi="Roboto"/>
                <w:rtl w:val="0"/>
              </w:rPr>
              <w:t xml:space="preserve">The user who acts as the administrator and monitoring the whole system</w:t>
            </w: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6</w:t>
            </w:r>
          </w:p>
        </w:tc>
        <w:tc>
          <w:tcPr/>
          <w:p w:rsidR="00000000" w:rsidDel="00000000" w:rsidP="00000000" w:rsidRDefault="00000000" w:rsidRPr="00000000" w14:paraId="0000007B">
            <w:pPr>
              <w:rPr/>
            </w:pPr>
            <w:r w:rsidDel="00000000" w:rsidR="00000000" w:rsidRPr="00000000">
              <w:rPr>
                <w:rtl w:val="0"/>
              </w:rPr>
              <w:t xml:space="preserve">Web owner</w:t>
            </w:r>
          </w:p>
        </w:tc>
        <w:tc>
          <w:tcPr/>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The shop owner who can view Bakery Shop’s statistic and charts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heading=h.wgilg8i73ae3" w:id="6"/>
      <w:bookmarkEnd w:id="6"/>
      <w:r w:rsidDel="00000000" w:rsidR="00000000" w:rsidRPr="00000000">
        <w:rPr>
          <w:rtl w:val="0"/>
        </w:rPr>
        <w:t xml:space="preserve">1.2.2 Use cases:</w:t>
      </w:r>
    </w:p>
    <w:p w:rsidR="00000000" w:rsidDel="00000000" w:rsidP="00000000" w:rsidRDefault="00000000" w:rsidRPr="00000000" w14:paraId="0000007F">
      <w:pPr>
        <w:pStyle w:val="Heading4"/>
        <w:ind w:firstLine="720"/>
        <w:rPr/>
      </w:pPr>
      <w:bookmarkStart w:colFirst="0" w:colLast="0" w:name="_heading=h.kqp2b49vcls5" w:id="7"/>
      <w:bookmarkEnd w:id="7"/>
      <w:r w:rsidDel="00000000" w:rsidR="00000000" w:rsidRPr="00000000">
        <w:rPr>
          <w:rtl w:val="0"/>
        </w:rPr>
        <w:t xml:space="preserve">1.2.2.1 Diagrams:</w:t>
      </w:r>
    </w:p>
    <w:p w:rsidR="00000000" w:rsidDel="00000000" w:rsidP="00000000" w:rsidRDefault="00000000" w:rsidRPr="00000000" w14:paraId="00000080">
      <w:pPr>
        <w:pStyle w:val="Heading3"/>
        <w:rPr/>
      </w:pPr>
      <w:bookmarkStart w:colFirst="0" w:colLast="0" w:name="_heading=h.q54183kk3v3c" w:id="8"/>
      <w:bookmarkEnd w:id="8"/>
      <w:r w:rsidDel="00000000" w:rsidR="00000000" w:rsidRPr="00000000">
        <w:rPr/>
        <w:drawing>
          <wp:inline distB="114300" distT="114300" distL="114300" distR="114300">
            <wp:extent cx="5731200" cy="6527800"/>
            <wp:effectExtent b="0" l="0" r="0" t="0"/>
            <wp:docPr id="1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4"/>
        <w:rPr/>
      </w:pPr>
      <w:bookmarkStart w:colFirst="0" w:colLast="0" w:name="_heading=h.smxljfu9lcrs" w:id="9"/>
      <w:bookmarkEnd w:id="9"/>
      <w:r w:rsidDel="00000000" w:rsidR="00000000" w:rsidRPr="00000000">
        <w:rPr>
          <w:rtl w:val="0"/>
        </w:rPr>
        <w:tab/>
        <w:t xml:space="preserve">1.2.2.2 Sale:</w:t>
      </w:r>
    </w:p>
    <w:p w:rsidR="00000000" w:rsidDel="00000000" w:rsidP="00000000" w:rsidRDefault="00000000" w:rsidRPr="00000000" w14:paraId="00000082">
      <w:pPr>
        <w:rPr/>
      </w:pPr>
      <w:r w:rsidDel="00000000" w:rsidR="00000000" w:rsidRPr="00000000">
        <w:rPr/>
        <w:drawing>
          <wp:inline distB="114300" distT="114300" distL="114300" distR="114300">
            <wp:extent cx="3448050" cy="1828800"/>
            <wp:effectExtent b="0" l="0" r="0" t="0"/>
            <wp:docPr id="2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448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4"/>
        <w:ind w:firstLine="720"/>
        <w:rPr/>
      </w:pPr>
      <w:bookmarkStart w:colFirst="0" w:colLast="0" w:name="_heading=h.jiudixb01it2" w:id="10"/>
      <w:bookmarkEnd w:id="10"/>
      <w:r w:rsidDel="00000000" w:rsidR="00000000" w:rsidRPr="00000000">
        <w:rPr>
          <w:rtl w:val="0"/>
        </w:rPr>
        <w:t xml:space="preserve">1.2.2.3 Admin:</w:t>
      </w:r>
    </w:p>
    <w:p w:rsidR="00000000" w:rsidDel="00000000" w:rsidP="00000000" w:rsidRDefault="00000000" w:rsidRPr="00000000" w14:paraId="00000084">
      <w:pPr>
        <w:rPr/>
      </w:pPr>
      <w:r w:rsidDel="00000000" w:rsidR="00000000" w:rsidRPr="00000000">
        <w:rPr/>
        <w:drawing>
          <wp:inline distB="114300" distT="114300" distL="114300" distR="114300">
            <wp:extent cx="3467100" cy="1828800"/>
            <wp:effectExtent b="0" l="0" r="0" t="0"/>
            <wp:docPr id="2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467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4"/>
        <w:rPr/>
      </w:pPr>
      <w:bookmarkStart w:colFirst="0" w:colLast="0" w:name="_heading=h.mq6k1goc2w6g" w:id="11"/>
      <w:bookmarkEnd w:id="11"/>
      <w:r w:rsidDel="00000000" w:rsidR="00000000" w:rsidRPr="00000000">
        <w:rPr>
          <w:rtl w:val="0"/>
        </w:rPr>
        <w:tab/>
        <w:t xml:space="preserve">1.2.2.4 Marketer</w:t>
      </w:r>
    </w:p>
    <w:p w:rsidR="00000000" w:rsidDel="00000000" w:rsidP="00000000" w:rsidRDefault="00000000" w:rsidRPr="00000000" w14:paraId="00000086">
      <w:pPr>
        <w:rPr/>
      </w:pPr>
      <w:r w:rsidDel="00000000" w:rsidR="00000000" w:rsidRPr="00000000">
        <w:rPr/>
        <w:drawing>
          <wp:inline distB="114300" distT="114300" distL="114300" distR="114300">
            <wp:extent cx="4000500" cy="3829050"/>
            <wp:effectExtent b="0" l="0" r="0" t="0"/>
            <wp:docPr id="1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0005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4"/>
        <w:ind w:firstLine="720"/>
        <w:rPr/>
      </w:pPr>
      <w:bookmarkStart w:colFirst="0" w:colLast="0" w:name="_heading=h.oflsog12hb8b" w:id="12"/>
      <w:bookmarkEnd w:id="12"/>
      <w:r w:rsidDel="00000000" w:rsidR="00000000" w:rsidRPr="00000000">
        <w:rPr>
          <w:rtl w:val="0"/>
        </w:rPr>
        <w:t xml:space="preserve">1.2.2.5 Web-Owner:</w:t>
      </w:r>
    </w:p>
    <w:p w:rsidR="00000000" w:rsidDel="00000000" w:rsidP="00000000" w:rsidRDefault="00000000" w:rsidRPr="00000000" w14:paraId="00000088">
      <w:pPr>
        <w:rPr/>
      </w:pPr>
      <w:r w:rsidDel="00000000" w:rsidR="00000000" w:rsidRPr="00000000">
        <w:rPr/>
        <w:drawing>
          <wp:inline distB="114300" distT="114300" distL="114300" distR="114300">
            <wp:extent cx="3590925" cy="1828800"/>
            <wp:effectExtent b="0" l="0" r="0" 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5909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ind w:firstLine="720"/>
        <w:rPr/>
      </w:pPr>
      <w:bookmarkStart w:colFirst="0" w:colLast="0" w:name="_heading=h.vltz6ho98blw" w:id="13"/>
      <w:bookmarkEnd w:id="13"/>
      <w:r w:rsidDel="00000000" w:rsidR="00000000" w:rsidRPr="00000000">
        <w:rPr>
          <w:sz w:val="24"/>
          <w:szCs w:val="24"/>
          <w:rtl w:val="0"/>
        </w:rPr>
        <w:t xml:space="preserve">1.2.2.6</w:t>
      </w:r>
      <w:r w:rsidDel="00000000" w:rsidR="00000000" w:rsidRPr="00000000">
        <w:rPr>
          <w:rtl w:val="0"/>
        </w:rPr>
        <w:t xml:space="preserve"> </w:t>
      </w:r>
      <w:r w:rsidDel="00000000" w:rsidR="00000000" w:rsidRPr="00000000">
        <w:rPr>
          <w:color w:val="666666"/>
          <w:sz w:val="24"/>
          <w:szCs w:val="24"/>
          <w:rtl w:val="0"/>
        </w:rPr>
        <w:t xml:space="preserve">Descriptions</w:t>
      </w:r>
      <w:r w:rsidDel="00000000" w:rsidR="00000000" w:rsidRPr="00000000">
        <w:rPr>
          <w:rtl w:val="0"/>
        </w:rPr>
      </w:r>
    </w:p>
    <w:tbl>
      <w:tblPr>
        <w:tblStyle w:val="Table2"/>
        <w:tblW w:w="10350.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1"/>
        <w:gridCol w:w="3087"/>
        <w:gridCol w:w="2137"/>
        <w:gridCol w:w="4255"/>
        <w:tblGridChange w:id="0">
          <w:tblGrid>
            <w:gridCol w:w="871"/>
            <w:gridCol w:w="3087"/>
            <w:gridCol w:w="2137"/>
            <w:gridCol w:w="4255"/>
          </w:tblGrid>
        </w:tblGridChange>
      </w:tblGrid>
      <w:tr>
        <w:trPr>
          <w:cantSplit w:val="0"/>
          <w:tblHeader w:val="0"/>
        </w:trPr>
        <w:tc>
          <w:tcPr/>
          <w:p w:rsidR="00000000" w:rsidDel="00000000" w:rsidP="00000000" w:rsidRDefault="00000000" w:rsidRPr="00000000" w14:paraId="0000008A">
            <w:pPr>
              <w:jc w:val="center"/>
              <w:rPr>
                <w:b w:val="1"/>
              </w:rPr>
            </w:pPr>
            <w:r w:rsidDel="00000000" w:rsidR="00000000" w:rsidRPr="00000000">
              <w:rPr>
                <w:b w:val="1"/>
                <w:rtl w:val="0"/>
              </w:rPr>
              <w:t xml:space="preserve">ID</w:t>
            </w:r>
          </w:p>
        </w:tc>
        <w:tc>
          <w:tcPr/>
          <w:p w:rsidR="00000000" w:rsidDel="00000000" w:rsidP="00000000" w:rsidRDefault="00000000" w:rsidRPr="00000000" w14:paraId="0000008B">
            <w:pPr>
              <w:jc w:val="center"/>
              <w:rPr>
                <w:b w:val="1"/>
              </w:rPr>
            </w:pPr>
            <w:r w:rsidDel="00000000" w:rsidR="00000000" w:rsidRPr="00000000">
              <w:rPr>
                <w:b w:val="1"/>
                <w:rtl w:val="0"/>
              </w:rPr>
              <w:t xml:space="preserve">Use Case</w:t>
            </w:r>
          </w:p>
        </w:tc>
        <w:tc>
          <w:tcPr/>
          <w:p w:rsidR="00000000" w:rsidDel="00000000" w:rsidP="00000000" w:rsidRDefault="00000000" w:rsidRPr="00000000" w14:paraId="0000008C">
            <w:pPr>
              <w:jc w:val="center"/>
              <w:rPr>
                <w:b w:val="1"/>
              </w:rPr>
            </w:pPr>
            <w:r w:rsidDel="00000000" w:rsidR="00000000" w:rsidRPr="00000000">
              <w:rPr>
                <w:b w:val="1"/>
                <w:rtl w:val="0"/>
              </w:rPr>
              <w:t xml:space="preserve">Actors</w:t>
            </w:r>
          </w:p>
        </w:tc>
        <w:tc>
          <w:tcPr/>
          <w:p w:rsidR="00000000" w:rsidDel="00000000" w:rsidP="00000000" w:rsidRDefault="00000000" w:rsidRPr="00000000" w14:paraId="0000008D">
            <w:pPr>
              <w:jc w:val="center"/>
              <w:rPr>
                <w:b w:val="1"/>
              </w:rPr>
            </w:pPr>
            <w:r w:rsidDel="00000000" w:rsidR="00000000" w:rsidRPr="00000000">
              <w:rPr>
                <w:b w:val="1"/>
                <w:rtl w:val="0"/>
              </w:rPr>
              <w:t xml:space="preserve">Use Case Description</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UC-1</w:t>
            </w:r>
          </w:p>
        </w:tc>
        <w:tc>
          <w:tcPr/>
          <w:p w:rsidR="00000000" w:rsidDel="00000000" w:rsidP="00000000" w:rsidRDefault="00000000" w:rsidRPr="00000000" w14:paraId="0000008F">
            <w:pPr>
              <w:rPr/>
            </w:pPr>
            <w:r w:rsidDel="00000000" w:rsidR="00000000" w:rsidRPr="00000000">
              <w:rPr>
                <w:rtl w:val="0"/>
              </w:rPr>
              <w:t xml:space="preserve">Login</w:t>
            </w:r>
          </w:p>
        </w:tc>
        <w:tc>
          <w:tcPr/>
          <w:p w:rsidR="00000000" w:rsidDel="00000000" w:rsidP="00000000" w:rsidRDefault="00000000" w:rsidRPr="00000000" w14:paraId="00000090">
            <w:pPr>
              <w:jc w:val="center"/>
              <w:rPr/>
            </w:pPr>
            <w:r w:rsidDel="00000000" w:rsidR="00000000" w:rsidRPr="00000000">
              <w:rPr>
                <w:rtl w:val="0"/>
              </w:rPr>
              <w:t xml:space="preserve">Guest, Customer, Sale, Marketer, Admin</w:t>
            </w:r>
          </w:p>
        </w:tc>
        <w:tc>
          <w:tcPr/>
          <w:p w:rsidR="00000000" w:rsidDel="00000000" w:rsidP="00000000" w:rsidRDefault="00000000" w:rsidRPr="00000000" w14:paraId="00000091">
            <w:pPr>
              <w:rPr/>
            </w:pPr>
            <w:r w:rsidDel="00000000" w:rsidR="00000000" w:rsidRPr="00000000">
              <w:rPr>
                <w:rtl w:val="0"/>
              </w:rPr>
              <w:t xml:space="preserve">When actors want to login into the system.</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UC-2</w:t>
            </w:r>
          </w:p>
        </w:tc>
        <w:tc>
          <w:tcPr/>
          <w:p w:rsidR="00000000" w:rsidDel="00000000" w:rsidP="00000000" w:rsidRDefault="00000000" w:rsidRPr="00000000" w14:paraId="00000093">
            <w:pPr>
              <w:rPr/>
            </w:pPr>
            <w:r w:rsidDel="00000000" w:rsidR="00000000" w:rsidRPr="00000000">
              <w:rPr>
                <w:rtl w:val="0"/>
              </w:rPr>
              <w:t xml:space="preserve">Register</w:t>
            </w:r>
          </w:p>
        </w:tc>
        <w:tc>
          <w:tcPr/>
          <w:p w:rsidR="00000000" w:rsidDel="00000000" w:rsidP="00000000" w:rsidRDefault="00000000" w:rsidRPr="00000000" w14:paraId="00000094">
            <w:pPr>
              <w:jc w:val="center"/>
              <w:rPr/>
            </w:pPr>
            <w:r w:rsidDel="00000000" w:rsidR="00000000" w:rsidRPr="00000000">
              <w:rPr>
                <w:rtl w:val="0"/>
              </w:rPr>
              <w:t xml:space="preserve">Guest</w:t>
            </w:r>
          </w:p>
        </w:tc>
        <w:tc>
          <w:tcPr/>
          <w:p w:rsidR="00000000" w:rsidDel="00000000" w:rsidP="00000000" w:rsidRDefault="00000000" w:rsidRPr="00000000" w14:paraId="00000095">
            <w:pPr>
              <w:rPr/>
            </w:pPr>
            <w:r w:rsidDel="00000000" w:rsidR="00000000" w:rsidRPr="00000000">
              <w:rPr>
                <w:rtl w:val="0"/>
              </w:rPr>
              <w:t xml:space="preserve">When actors want to Register new account.</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UC-3</w:t>
            </w:r>
          </w:p>
        </w:tc>
        <w:tc>
          <w:tcPr/>
          <w:p w:rsidR="00000000" w:rsidDel="00000000" w:rsidP="00000000" w:rsidRDefault="00000000" w:rsidRPr="00000000" w14:paraId="00000097">
            <w:pPr>
              <w:rPr/>
            </w:pPr>
            <w:r w:rsidDel="00000000" w:rsidR="00000000" w:rsidRPr="00000000">
              <w:rPr>
                <w:rtl w:val="0"/>
              </w:rPr>
              <w:t xml:space="preserve">Logout</w:t>
            </w:r>
          </w:p>
        </w:tc>
        <w:tc>
          <w:tcPr/>
          <w:p w:rsidR="00000000" w:rsidDel="00000000" w:rsidP="00000000" w:rsidRDefault="00000000" w:rsidRPr="00000000" w14:paraId="00000098">
            <w:pPr>
              <w:jc w:val="center"/>
              <w:rPr/>
            </w:pPr>
            <w:r w:rsidDel="00000000" w:rsidR="00000000" w:rsidRPr="00000000">
              <w:rPr>
                <w:rtl w:val="0"/>
              </w:rPr>
              <w:t xml:space="preserve">Guest, Customer, Sale, Marketer, Admin</w:t>
            </w:r>
          </w:p>
        </w:tc>
        <w:tc>
          <w:tcPr/>
          <w:p w:rsidR="00000000" w:rsidDel="00000000" w:rsidP="00000000" w:rsidRDefault="00000000" w:rsidRPr="00000000" w14:paraId="00000099">
            <w:pPr>
              <w:rPr/>
            </w:pPr>
            <w:r w:rsidDel="00000000" w:rsidR="00000000" w:rsidRPr="00000000">
              <w:rPr>
                <w:rtl w:val="0"/>
              </w:rPr>
              <w:t xml:space="preserve">When actors want to logout of system</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UC-4</w:t>
            </w:r>
          </w:p>
        </w:tc>
        <w:tc>
          <w:tcPr/>
          <w:p w:rsidR="00000000" w:rsidDel="00000000" w:rsidP="00000000" w:rsidRDefault="00000000" w:rsidRPr="00000000" w14:paraId="0000009B">
            <w:pPr>
              <w:rPr/>
            </w:pPr>
            <w:r w:rsidDel="00000000" w:rsidR="00000000" w:rsidRPr="00000000">
              <w:rPr>
                <w:rtl w:val="0"/>
              </w:rPr>
              <w:t xml:space="preserve">Update user information</w:t>
            </w:r>
          </w:p>
        </w:tc>
        <w:tc>
          <w:tcPr/>
          <w:p w:rsidR="00000000" w:rsidDel="00000000" w:rsidP="00000000" w:rsidRDefault="00000000" w:rsidRPr="00000000" w14:paraId="0000009C">
            <w:pPr>
              <w:jc w:val="center"/>
              <w:rPr/>
            </w:pPr>
            <w:r w:rsidDel="00000000" w:rsidR="00000000" w:rsidRPr="00000000">
              <w:rPr>
                <w:rtl w:val="0"/>
              </w:rPr>
              <w:t xml:space="preserve">Customer, Sale, Marketer, Admin</w:t>
            </w:r>
          </w:p>
        </w:tc>
        <w:tc>
          <w:tcPr/>
          <w:p w:rsidR="00000000" w:rsidDel="00000000" w:rsidP="00000000" w:rsidRDefault="00000000" w:rsidRPr="00000000" w14:paraId="0000009D">
            <w:pPr>
              <w:rPr/>
            </w:pPr>
            <w:r w:rsidDel="00000000" w:rsidR="00000000" w:rsidRPr="00000000">
              <w:rPr>
                <w:rFonts w:ascii="Roboto" w:cs="Roboto" w:eastAsia="Roboto" w:hAnsi="Roboto"/>
                <w:rtl w:val="0"/>
              </w:rPr>
              <w:t xml:space="preserve">When the user request to update their profile</w:t>
            </w: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UC-5</w:t>
            </w:r>
          </w:p>
        </w:tc>
        <w:tc>
          <w:tcPr/>
          <w:p w:rsidR="00000000" w:rsidDel="00000000" w:rsidP="00000000" w:rsidRDefault="00000000" w:rsidRPr="00000000" w14:paraId="0000009F">
            <w:pPr>
              <w:rPr/>
            </w:pPr>
            <w:r w:rsidDel="00000000" w:rsidR="00000000" w:rsidRPr="00000000">
              <w:rPr>
                <w:rtl w:val="0"/>
              </w:rPr>
              <w:t xml:space="preserve">Change password</w:t>
            </w:r>
          </w:p>
        </w:tc>
        <w:tc>
          <w:tcPr/>
          <w:p w:rsidR="00000000" w:rsidDel="00000000" w:rsidP="00000000" w:rsidRDefault="00000000" w:rsidRPr="00000000" w14:paraId="000000A0">
            <w:pPr>
              <w:jc w:val="center"/>
              <w:rPr/>
            </w:pPr>
            <w:r w:rsidDel="00000000" w:rsidR="00000000" w:rsidRPr="00000000">
              <w:rPr>
                <w:rtl w:val="0"/>
              </w:rPr>
              <w:t xml:space="preserve">Customer, Sale, Marketer, Admin</w:t>
            </w:r>
          </w:p>
        </w:tc>
        <w:tc>
          <w:tcPr/>
          <w:p w:rsidR="00000000" w:rsidDel="00000000" w:rsidP="00000000" w:rsidRDefault="00000000" w:rsidRPr="00000000" w14:paraId="000000A1">
            <w:pPr>
              <w:rPr>
                <w:rFonts w:ascii="Roboto" w:cs="Roboto" w:eastAsia="Roboto" w:hAnsi="Roboto"/>
                <w:color w:val="000000"/>
              </w:rPr>
            </w:pPr>
            <w:r w:rsidDel="00000000" w:rsidR="00000000" w:rsidRPr="00000000">
              <w:rPr>
                <w:rFonts w:ascii="Roboto" w:cs="Roboto" w:eastAsia="Roboto" w:hAnsi="Roboto"/>
                <w:rtl w:val="0"/>
              </w:rPr>
              <w:t xml:space="preserve">When the user requests to change their password.</w:t>
            </w:r>
            <w:r w:rsidDel="00000000" w:rsidR="00000000" w:rsidRPr="00000000">
              <w:rPr>
                <w:rtl w:val="0"/>
              </w:rPr>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UC-6</w:t>
            </w:r>
          </w:p>
        </w:tc>
        <w:tc>
          <w:tcPr/>
          <w:p w:rsidR="00000000" w:rsidDel="00000000" w:rsidP="00000000" w:rsidRDefault="00000000" w:rsidRPr="00000000" w14:paraId="000000A3">
            <w:pPr>
              <w:rPr/>
            </w:pPr>
            <w:r w:rsidDel="00000000" w:rsidR="00000000" w:rsidRPr="00000000">
              <w:rPr>
                <w:rtl w:val="0"/>
              </w:rPr>
              <w:t xml:space="preserve">Get a list of available product</w:t>
            </w:r>
          </w:p>
        </w:tc>
        <w:tc>
          <w:tcPr/>
          <w:p w:rsidR="00000000" w:rsidDel="00000000" w:rsidP="00000000" w:rsidRDefault="00000000" w:rsidRPr="00000000" w14:paraId="000000A4">
            <w:pPr>
              <w:jc w:val="center"/>
              <w:rPr/>
            </w:pPr>
            <w:r w:rsidDel="00000000" w:rsidR="00000000" w:rsidRPr="00000000">
              <w:rPr>
                <w:rFonts w:ascii="Roboto" w:cs="Roboto" w:eastAsia="Roboto" w:hAnsi="Roboto"/>
                <w:color w:val="000000"/>
                <w:rtl w:val="0"/>
              </w:rPr>
              <w:t xml:space="preserve">Guest</w:t>
            </w:r>
            <w:r w:rsidDel="00000000" w:rsidR="00000000" w:rsidRPr="00000000">
              <w:rPr>
                <w:rtl w:val="0"/>
              </w:rPr>
            </w:r>
          </w:p>
        </w:tc>
        <w:tc>
          <w:tcPr/>
          <w:p w:rsidR="00000000" w:rsidDel="00000000" w:rsidP="00000000" w:rsidRDefault="00000000" w:rsidRPr="00000000" w14:paraId="000000A5">
            <w:pPr>
              <w:rPr/>
            </w:pPr>
            <w:r w:rsidDel="00000000" w:rsidR="00000000" w:rsidRPr="00000000">
              <w:rPr>
                <w:rFonts w:ascii="Roboto" w:cs="Roboto" w:eastAsia="Roboto" w:hAnsi="Roboto"/>
                <w:color w:val="000000"/>
                <w:rtl w:val="0"/>
              </w:rPr>
              <w:t xml:space="preserve">W</w:t>
            </w:r>
            <w:r w:rsidDel="00000000" w:rsidR="00000000" w:rsidRPr="00000000">
              <w:rPr>
                <w:rFonts w:ascii="Roboto" w:cs="Roboto" w:eastAsia="Roboto" w:hAnsi="Roboto"/>
                <w:rtl w:val="0"/>
              </w:rPr>
              <w:t xml:space="preserve">hen the user requests to view all products</w:t>
            </w: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UC-7</w:t>
            </w:r>
          </w:p>
        </w:tc>
        <w:tc>
          <w:tcPr/>
          <w:p w:rsidR="00000000" w:rsidDel="00000000" w:rsidP="00000000" w:rsidRDefault="00000000" w:rsidRPr="00000000" w14:paraId="000000A7">
            <w:pPr>
              <w:rPr/>
            </w:pPr>
            <w:r w:rsidDel="00000000" w:rsidR="00000000" w:rsidRPr="00000000">
              <w:rPr>
                <w:rtl w:val="0"/>
              </w:rPr>
              <w:t xml:space="preserve">Get a product’s detail</w:t>
            </w:r>
          </w:p>
        </w:tc>
        <w:tc>
          <w:tcPr/>
          <w:p w:rsidR="00000000" w:rsidDel="00000000" w:rsidP="00000000" w:rsidRDefault="00000000" w:rsidRPr="00000000" w14:paraId="000000A8">
            <w:pPr>
              <w:jc w:val="center"/>
              <w:rPr/>
            </w:pPr>
            <w:r w:rsidDel="00000000" w:rsidR="00000000" w:rsidRPr="00000000">
              <w:rPr>
                <w:rFonts w:ascii="Roboto" w:cs="Roboto" w:eastAsia="Roboto" w:hAnsi="Roboto"/>
                <w:color w:val="000000"/>
                <w:rtl w:val="0"/>
              </w:rPr>
              <w:t xml:space="preserve">Guest</w:t>
            </w:r>
            <w:r w:rsidDel="00000000" w:rsidR="00000000" w:rsidRPr="00000000">
              <w:rPr>
                <w:rtl w:val="0"/>
              </w:rPr>
            </w:r>
          </w:p>
        </w:tc>
        <w:tc>
          <w:tcPr/>
          <w:p w:rsidR="00000000" w:rsidDel="00000000" w:rsidP="00000000" w:rsidRDefault="00000000" w:rsidRPr="00000000" w14:paraId="000000A9">
            <w:pPr>
              <w:rPr/>
            </w:pPr>
            <w:r w:rsidDel="00000000" w:rsidR="00000000" w:rsidRPr="00000000">
              <w:rPr>
                <w:rFonts w:ascii="Roboto" w:cs="Roboto" w:eastAsia="Roboto" w:hAnsi="Roboto"/>
                <w:rtl w:val="0"/>
              </w:rPr>
              <w:t xml:space="preserve">When an actor wants to see detailed information of the specific product.</w:t>
            </w:r>
            <w:r w:rsidDel="00000000" w:rsidR="00000000" w:rsidRPr="00000000">
              <w:rPr>
                <w:rtl w:val="0"/>
              </w:rPr>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UC-8</w:t>
            </w:r>
          </w:p>
        </w:tc>
        <w:tc>
          <w:tcPr/>
          <w:p w:rsidR="00000000" w:rsidDel="00000000" w:rsidP="00000000" w:rsidRDefault="00000000" w:rsidRPr="00000000" w14:paraId="000000AB">
            <w:pPr>
              <w:rPr/>
            </w:pPr>
            <w:r w:rsidDel="00000000" w:rsidR="00000000" w:rsidRPr="00000000">
              <w:rPr>
                <w:rtl w:val="0"/>
              </w:rPr>
              <w:t xml:space="preserve">Create a new order</w:t>
            </w:r>
          </w:p>
        </w:tc>
        <w:tc>
          <w:tcPr/>
          <w:p w:rsidR="00000000" w:rsidDel="00000000" w:rsidP="00000000" w:rsidRDefault="00000000" w:rsidRPr="00000000" w14:paraId="000000AC">
            <w:pPr>
              <w:jc w:val="center"/>
              <w:rPr/>
            </w:pPr>
            <w:r w:rsidDel="00000000" w:rsidR="00000000" w:rsidRPr="00000000">
              <w:rPr>
                <w:rFonts w:ascii="Roboto" w:cs="Roboto" w:eastAsia="Roboto" w:hAnsi="Roboto"/>
                <w:color w:val="000000"/>
                <w:rtl w:val="0"/>
              </w:rPr>
              <w:t xml:space="preserve">Customer</w:t>
            </w:r>
            <w:r w:rsidDel="00000000" w:rsidR="00000000" w:rsidRPr="00000000">
              <w:rPr>
                <w:rtl w:val="0"/>
              </w:rPr>
            </w:r>
          </w:p>
        </w:tc>
        <w:tc>
          <w:tcPr/>
          <w:p w:rsidR="00000000" w:rsidDel="00000000" w:rsidP="00000000" w:rsidRDefault="00000000" w:rsidRPr="00000000" w14:paraId="000000AD">
            <w:pPr>
              <w:rPr/>
            </w:pPr>
            <w:r w:rsidDel="00000000" w:rsidR="00000000" w:rsidRPr="00000000">
              <w:rPr>
                <w:rFonts w:ascii="Roboto" w:cs="Roboto" w:eastAsia="Roboto" w:hAnsi="Roboto"/>
                <w:color w:val="000000"/>
                <w:rtl w:val="0"/>
              </w:rPr>
              <w:t xml:space="preserve">When the actor wants to </w:t>
            </w:r>
            <w:r w:rsidDel="00000000" w:rsidR="00000000" w:rsidRPr="00000000">
              <w:rPr>
                <w:rFonts w:ascii="Roboto" w:cs="Roboto" w:eastAsia="Roboto" w:hAnsi="Roboto"/>
                <w:rtl w:val="0"/>
              </w:rPr>
              <w:t xml:space="preserve">buy a product</w:t>
            </w:r>
            <w:r w:rsidDel="00000000" w:rsidR="00000000" w:rsidRPr="00000000">
              <w:rPr>
                <w:rFonts w:ascii="Roboto" w:cs="Roboto" w:eastAsia="Roboto" w:hAnsi="Roboto"/>
                <w:color w:val="000000"/>
                <w:rtl w:val="0"/>
              </w:rPr>
              <w:t xml:space="preserve"> from the shop.</w:t>
            </w:r>
            <w:r w:rsidDel="00000000" w:rsidR="00000000" w:rsidRPr="00000000">
              <w:rPr>
                <w:rtl w:val="0"/>
              </w:rPr>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UC-9</w:t>
            </w:r>
          </w:p>
        </w:tc>
        <w:tc>
          <w:tcPr/>
          <w:p w:rsidR="00000000" w:rsidDel="00000000" w:rsidP="00000000" w:rsidRDefault="00000000" w:rsidRPr="00000000" w14:paraId="000000AF">
            <w:pPr>
              <w:rPr/>
            </w:pPr>
            <w:r w:rsidDel="00000000" w:rsidR="00000000" w:rsidRPr="00000000">
              <w:rPr>
                <w:rtl w:val="0"/>
              </w:rPr>
              <w:t xml:space="preserve">Cancel an order</w:t>
            </w:r>
          </w:p>
        </w:tc>
        <w:tc>
          <w:tcPr/>
          <w:p w:rsidR="00000000" w:rsidDel="00000000" w:rsidP="00000000" w:rsidRDefault="00000000" w:rsidRPr="00000000" w14:paraId="000000B0">
            <w:pPr>
              <w:jc w:val="center"/>
              <w:rPr/>
            </w:pPr>
            <w:r w:rsidDel="00000000" w:rsidR="00000000" w:rsidRPr="00000000">
              <w:rPr>
                <w:color w:val="000000"/>
                <w:rtl w:val="0"/>
              </w:rPr>
              <w:t xml:space="preserve">Customer</w:t>
            </w:r>
            <w:r w:rsidDel="00000000" w:rsidR="00000000" w:rsidRPr="00000000">
              <w:rPr>
                <w:rtl w:val="0"/>
              </w:rPr>
            </w:r>
          </w:p>
        </w:tc>
        <w:tc>
          <w:tcPr/>
          <w:p w:rsidR="00000000" w:rsidDel="00000000" w:rsidP="00000000" w:rsidRDefault="00000000" w:rsidRPr="00000000" w14:paraId="000000B1">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wants to cancel the order created earlier and has not been confirmed by the </w:t>
            </w:r>
            <w:r w:rsidDel="00000000" w:rsidR="00000000" w:rsidRPr="00000000">
              <w:rPr>
                <w:rtl w:val="0"/>
              </w:rPr>
              <w:t xml:space="preserve">salesperson</w:t>
            </w:r>
            <w:r w:rsidDel="00000000" w:rsidR="00000000" w:rsidRPr="00000000">
              <w:rPr>
                <w:color w:val="00000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UC-10</w:t>
            </w:r>
          </w:p>
        </w:tc>
        <w:tc>
          <w:tcPr/>
          <w:p w:rsidR="00000000" w:rsidDel="00000000" w:rsidP="00000000" w:rsidRDefault="00000000" w:rsidRPr="00000000" w14:paraId="000000B3">
            <w:pPr>
              <w:rPr/>
            </w:pPr>
            <w:r w:rsidDel="00000000" w:rsidR="00000000" w:rsidRPr="00000000">
              <w:rPr>
                <w:rtl w:val="0"/>
              </w:rPr>
              <w:t xml:space="preserve">Get a list of user’s order</w:t>
            </w:r>
          </w:p>
        </w:tc>
        <w:tc>
          <w:tcPr/>
          <w:p w:rsidR="00000000" w:rsidDel="00000000" w:rsidP="00000000" w:rsidRDefault="00000000" w:rsidRPr="00000000" w14:paraId="000000B4">
            <w:pPr>
              <w:jc w:val="center"/>
              <w:rPr/>
            </w:pPr>
            <w:r w:rsidDel="00000000" w:rsidR="00000000" w:rsidRPr="00000000">
              <w:rPr>
                <w:color w:val="000000"/>
                <w:rtl w:val="0"/>
              </w:rPr>
              <w:t xml:space="preserve">Customer</w:t>
            </w:r>
            <w:r w:rsidDel="00000000" w:rsidR="00000000" w:rsidRPr="00000000">
              <w:rPr>
                <w:rtl w:val="0"/>
              </w:rPr>
            </w:r>
          </w:p>
        </w:tc>
        <w:tc>
          <w:tcPr/>
          <w:p w:rsidR="00000000" w:rsidDel="00000000" w:rsidP="00000000" w:rsidRDefault="00000000" w:rsidRPr="00000000" w14:paraId="000000B5">
            <w:pPr>
              <w:rPr/>
            </w:pPr>
            <w:r w:rsidDel="00000000" w:rsidR="00000000" w:rsidRPr="00000000">
              <w:rPr>
                <w:rFonts w:ascii="Roboto" w:cs="Roboto" w:eastAsia="Roboto" w:hAnsi="Roboto"/>
                <w:rtl w:val="0"/>
              </w:rPr>
              <w:t xml:space="preserve">When a customer</w:t>
            </w:r>
            <w:r w:rsidDel="00000000" w:rsidR="00000000" w:rsidRPr="00000000">
              <w:rPr>
                <w:color w:val="000000"/>
                <w:rtl w:val="0"/>
              </w:rPr>
              <w:t xml:space="preserve"> wants to view their submitted orders.</w:t>
            </w:r>
            <w:r w:rsidDel="00000000" w:rsidR="00000000" w:rsidRPr="00000000">
              <w:rPr>
                <w:rtl w:val="0"/>
              </w:rPr>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UC-11</w:t>
            </w:r>
          </w:p>
        </w:tc>
        <w:tc>
          <w:tcPr/>
          <w:p w:rsidR="00000000" w:rsidDel="00000000" w:rsidP="00000000" w:rsidRDefault="00000000" w:rsidRPr="00000000" w14:paraId="000000B7">
            <w:pPr>
              <w:rPr/>
            </w:pPr>
            <w:r w:rsidDel="00000000" w:rsidR="00000000" w:rsidRPr="00000000">
              <w:rPr>
                <w:rtl w:val="0"/>
              </w:rPr>
              <w:t xml:space="preserve">Get an order’s detail</w:t>
            </w:r>
          </w:p>
        </w:tc>
        <w:tc>
          <w:tcPr/>
          <w:p w:rsidR="00000000" w:rsidDel="00000000" w:rsidP="00000000" w:rsidRDefault="00000000" w:rsidRPr="00000000" w14:paraId="000000B8">
            <w:pPr>
              <w:jc w:val="center"/>
              <w:rPr/>
            </w:pPr>
            <w:r w:rsidDel="00000000" w:rsidR="00000000" w:rsidRPr="00000000">
              <w:rPr>
                <w:color w:val="000000"/>
                <w:rtl w:val="0"/>
              </w:rPr>
              <w:t xml:space="preserve">Customer</w:t>
            </w:r>
            <w:r w:rsidDel="00000000" w:rsidR="00000000" w:rsidRPr="00000000">
              <w:rPr>
                <w:rtl w:val="0"/>
              </w:rPr>
            </w:r>
          </w:p>
        </w:tc>
        <w:tc>
          <w:tcPr/>
          <w:p w:rsidR="00000000" w:rsidDel="00000000" w:rsidP="00000000" w:rsidRDefault="00000000" w:rsidRPr="00000000" w14:paraId="000000B9">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want to view detailed information of a </w:t>
            </w:r>
            <w:r w:rsidDel="00000000" w:rsidR="00000000" w:rsidRPr="00000000">
              <w:rPr>
                <w:rtl w:val="0"/>
              </w:rPr>
              <w:t xml:space="preserve">specific order which belongs to the corresponding user</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UC-12</w:t>
            </w:r>
          </w:p>
        </w:tc>
        <w:tc>
          <w:tcPr/>
          <w:p w:rsidR="00000000" w:rsidDel="00000000" w:rsidP="00000000" w:rsidRDefault="00000000" w:rsidRPr="00000000" w14:paraId="000000BB">
            <w:pPr>
              <w:rPr/>
            </w:pPr>
            <w:r w:rsidDel="00000000" w:rsidR="00000000" w:rsidRPr="00000000">
              <w:rPr>
                <w:rtl w:val="0"/>
              </w:rPr>
              <w:t xml:space="preserve">Add product</w:t>
            </w:r>
          </w:p>
        </w:tc>
        <w:tc>
          <w:tcPr/>
          <w:p w:rsidR="00000000" w:rsidDel="00000000" w:rsidP="00000000" w:rsidRDefault="00000000" w:rsidRPr="00000000" w14:paraId="000000BC">
            <w:pPr>
              <w:jc w:val="center"/>
              <w:rPr/>
            </w:pPr>
            <w:r w:rsidDel="00000000" w:rsidR="00000000" w:rsidRPr="00000000">
              <w:rPr>
                <w:rtl w:val="0"/>
              </w:rPr>
              <w:t xml:space="preserve">Marketer</w:t>
            </w:r>
          </w:p>
        </w:tc>
        <w:tc>
          <w:tcPr/>
          <w:p w:rsidR="00000000" w:rsidDel="00000000" w:rsidP="00000000" w:rsidRDefault="00000000" w:rsidRPr="00000000" w14:paraId="000000BD">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wants to create a product.</w:t>
            </w:r>
            <w:r w:rsidDel="00000000" w:rsidR="00000000" w:rsidRPr="00000000">
              <w:rPr>
                <w:rtl w:val="0"/>
              </w:rPr>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UC-13</w:t>
            </w:r>
          </w:p>
        </w:tc>
        <w:tc>
          <w:tcPr/>
          <w:p w:rsidR="00000000" w:rsidDel="00000000" w:rsidP="00000000" w:rsidRDefault="00000000" w:rsidRPr="00000000" w14:paraId="000000BF">
            <w:pPr>
              <w:rPr/>
            </w:pPr>
            <w:r w:rsidDel="00000000" w:rsidR="00000000" w:rsidRPr="00000000">
              <w:rPr>
                <w:rtl w:val="0"/>
              </w:rPr>
              <w:t xml:space="preserve">Update product</w:t>
            </w:r>
          </w:p>
        </w:tc>
        <w:tc>
          <w:tcPr/>
          <w:p w:rsidR="00000000" w:rsidDel="00000000" w:rsidP="00000000" w:rsidRDefault="00000000" w:rsidRPr="00000000" w14:paraId="000000C0">
            <w:pPr>
              <w:jc w:val="center"/>
              <w:rPr/>
            </w:pPr>
            <w:r w:rsidDel="00000000" w:rsidR="00000000" w:rsidRPr="00000000">
              <w:rPr>
                <w:rtl w:val="0"/>
              </w:rPr>
              <w:t xml:space="preserve">Marketer</w:t>
            </w:r>
          </w:p>
        </w:tc>
        <w:tc>
          <w:tcPr/>
          <w:p w:rsidR="00000000" w:rsidDel="00000000" w:rsidP="00000000" w:rsidRDefault="00000000" w:rsidRPr="00000000" w14:paraId="000000C1">
            <w:pPr>
              <w:rPr>
                <w:rFonts w:ascii="Roboto" w:cs="Roboto" w:eastAsia="Roboto" w:hAnsi="Roboto"/>
                <w:color w:val="000000"/>
              </w:rPr>
            </w:pPr>
            <w:r w:rsidDel="00000000" w:rsidR="00000000" w:rsidRPr="00000000">
              <w:rPr>
                <w:rFonts w:ascii="Roboto" w:cs="Roboto" w:eastAsia="Roboto" w:hAnsi="Roboto"/>
                <w:rtl w:val="0"/>
              </w:rPr>
              <w:t xml:space="preserve">W</w:t>
            </w:r>
            <w:r w:rsidDel="00000000" w:rsidR="00000000" w:rsidRPr="00000000">
              <w:rPr>
                <w:rtl w:val="0"/>
              </w:rPr>
              <w:t xml:space="preserve">hen the actor wants to update/activate/deactivate a product.</w:t>
            </w:r>
            <w:r w:rsidDel="00000000" w:rsidR="00000000" w:rsidRPr="00000000">
              <w:rPr>
                <w:rtl w:val="0"/>
              </w:rPr>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UC-14</w:t>
            </w:r>
          </w:p>
        </w:tc>
        <w:tc>
          <w:tcPr/>
          <w:p w:rsidR="00000000" w:rsidDel="00000000" w:rsidP="00000000" w:rsidRDefault="00000000" w:rsidRPr="00000000" w14:paraId="000000C3">
            <w:pPr>
              <w:rPr/>
            </w:pPr>
            <w:r w:rsidDel="00000000" w:rsidR="00000000" w:rsidRPr="00000000">
              <w:rPr>
                <w:rtl w:val="0"/>
              </w:rPr>
              <w:t xml:space="preserve">Add post</w:t>
            </w:r>
          </w:p>
        </w:tc>
        <w:tc>
          <w:tcPr/>
          <w:p w:rsidR="00000000" w:rsidDel="00000000" w:rsidP="00000000" w:rsidRDefault="00000000" w:rsidRPr="00000000" w14:paraId="000000C4">
            <w:pPr>
              <w:jc w:val="center"/>
              <w:rPr/>
            </w:pPr>
            <w:r w:rsidDel="00000000" w:rsidR="00000000" w:rsidRPr="00000000">
              <w:rPr>
                <w:rtl w:val="0"/>
              </w:rPr>
              <w:t xml:space="preserve">Marketer</w:t>
            </w:r>
          </w:p>
        </w:tc>
        <w:tc>
          <w:tcPr/>
          <w:p w:rsidR="00000000" w:rsidDel="00000000" w:rsidP="00000000" w:rsidRDefault="00000000" w:rsidRPr="00000000" w14:paraId="000000C5">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wants to create a post.</w:t>
            </w: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UC-15</w:t>
            </w:r>
          </w:p>
        </w:tc>
        <w:tc>
          <w:tcPr/>
          <w:p w:rsidR="00000000" w:rsidDel="00000000" w:rsidP="00000000" w:rsidRDefault="00000000" w:rsidRPr="00000000" w14:paraId="000000C7">
            <w:pPr>
              <w:rPr/>
            </w:pPr>
            <w:r w:rsidDel="00000000" w:rsidR="00000000" w:rsidRPr="00000000">
              <w:rPr>
                <w:rtl w:val="0"/>
              </w:rPr>
              <w:t xml:space="preserve">Update post</w:t>
            </w:r>
          </w:p>
        </w:tc>
        <w:tc>
          <w:tcPr/>
          <w:p w:rsidR="00000000" w:rsidDel="00000000" w:rsidP="00000000" w:rsidRDefault="00000000" w:rsidRPr="00000000" w14:paraId="000000C8">
            <w:pPr>
              <w:jc w:val="center"/>
              <w:rPr/>
            </w:pPr>
            <w:r w:rsidDel="00000000" w:rsidR="00000000" w:rsidRPr="00000000">
              <w:rPr>
                <w:rtl w:val="0"/>
              </w:rPr>
              <w:t xml:space="preserve">Marketer</w:t>
            </w:r>
          </w:p>
        </w:tc>
        <w:tc>
          <w:tcPr/>
          <w:p w:rsidR="00000000" w:rsidDel="00000000" w:rsidP="00000000" w:rsidRDefault="00000000" w:rsidRPr="00000000" w14:paraId="000000C9">
            <w:pPr>
              <w:rPr>
                <w:rFonts w:ascii="Roboto" w:cs="Roboto" w:eastAsia="Roboto" w:hAnsi="Roboto"/>
                <w:color w:val="000000"/>
              </w:rPr>
            </w:pPr>
            <w:r w:rsidDel="00000000" w:rsidR="00000000" w:rsidRPr="00000000">
              <w:rPr>
                <w:rFonts w:ascii="Roboto" w:cs="Roboto" w:eastAsia="Roboto" w:hAnsi="Roboto"/>
                <w:rtl w:val="0"/>
              </w:rPr>
              <w:t xml:space="preserve">W</w:t>
            </w:r>
            <w:r w:rsidDel="00000000" w:rsidR="00000000" w:rsidRPr="00000000">
              <w:rPr>
                <w:rtl w:val="0"/>
              </w:rPr>
              <w:t xml:space="preserve">hen the actor wants to update/activate/deactivate a post.</w:t>
            </w:r>
            <w:r w:rsidDel="00000000" w:rsidR="00000000" w:rsidRPr="00000000">
              <w:rPr>
                <w:rtl w:val="0"/>
              </w:rPr>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UC-16</w:t>
            </w:r>
          </w:p>
        </w:tc>
        <w:tc>
          <w:tcPr/>
          <w:p w:rsidR="00000000" w:rsidDel="00000000" w:rsidP="00000000" w:rsidRDefault="00000000" w:rsidRPr="00000000" w14:paraId="000000CB">
            <w:pPr>
              <w:rPr/>
            </w:pPr>
            <w:r w:rsidDel="00000000" w:rsidR="00000000" w:rsidRPr="00000000">
              <w:rPr>
                <w:rtl w:val="0"/>
              </w:rPr>
              <w:t xml:space="preserve">Get a list of sliders</w:t>
            </w:r>
          </w:p>
        </w:tc>
        <w:tc>
          <w:tcPr/>
          <w:p w:rsidR="00000000" w:rsidDel="00000000" w:rsidP="00000000" w:rsidRDefault="00000000" w:rsidRPr="00000000" w14:paraId="000000CC">
            <w:pPr>
              <w:jc w:val="center"/>
              <w:rPr/>
            </w:pPr>
            <w:r w:rsidDel="00000000" w:rsidR="00000000" w:rsidRPr="00000000">
              <w:rPr>
                <w:rtl w:val="0"/>
              </w:rPr>
              <w:t xml:space="preserve">Marketer</w:t>
            </w:r>
          </w:p>
        </w:tc>
        <w:tc>
          <w:tcPr/>
          <w:p w:rsidR="00000000" w:rsidDel="00000000" w:rsidP="00000000" w:rsidRDefault="00000000" w:rsidRPr="00000000" w14:paraId="000000CD">
            <w:pPr>
              <w:tabs>
                <w:tab w:val="left" w:pos="1200"/>
              </w:tabs>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wants to view all sliders</w:t>
            </w:r>
            <w:r w:rsidDel="00000000" w:rsidR="00000000" w:rsidRPr="00000000">
              <w:rPr>
                <w:rtl w:val="0"/>
              </w:rPr>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UC-17</w:t>
            </w:r>
          </w:p>
        </w:tc>
        <w:tc>
          <w:tcPr/>
          <w:p w:rsidR="00000000" w:rsidDel="00000000" w:rsidP="00000000" w:rsidRDefault="00000000" w:rsidRPr="00000000" w14:paraId="000000CF">
            <w:pPr>
              <w:rPr/>
            </w:pPr>
            <w:r w:rsidDel="00000000" w:rsidR="00000000" w:rsidRPr="00000000">
              <w:rPr>
                <w:rtl w:val="0"/>
              </w:rPr>
              <w:t xml:space="preserve">Remove post </w:t>
            </w:r>
          </w:p>
        </w:tc>
        <w:tc>
          <w:tcPr/>
          <w:p w:rsidR="00000000" w:rsidDel="00000000" w:rsidP="00000000" w:rsidRDefault="00000000" w:rsidRPr="00000000" w14:paraId="000000D0">
            <w:pPr>
              <w:jc w:val="center"/>
              <w:rPr/>
            </w:pPr>
            <w:r w:rsidDel="00000000" w:rsidR="00000000" w:rsidRPr="00000000">
              <w:rPr>
                <w:rtl w:val="0"/>
              </w:rPr>
              <w:t xml:space="preserve">Marketer</w:t>
            </w:r>
          </w:p>
        </w:tc>
        <w:tc>
          <w:tcPr/>
          <w:p w:rsidR="00000000" w:rsidDel="00000000" w:rsidP="00000000" w:rsidRDefault="00000000" w:rsidRPr="00000000" w14:paraId="000000D1">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wants to remove post </w:t>
            </w:r>
            <w:r w:rsidDel="00000000" w:rsidR="00000000" w:rsidRPr="00000000">
              <w:rPr>
                <w:rtl w:val="0"/>
              </w:rPr>
              <w:t xml:space="preserve">from</w:t>
            </w:r>
            <w:r w:rsidDel="00000000" w:rsidR="00000000" w:rsidRPr="00000000">
              <w:rPr>
                <w:color w:val="000000"/>
                <w:rtl w:val="0"/>
              </w:rPr>
              <w:t xml:space="preserve"> slider</w:t>
            </w:r>
            <w:r w:rsidDel="00000000" w:rsidR="00000000" w:rsidRPr="00000000">
              <w:rPr>
                <w:rtl w:val="0"/>
              </w:rPr>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UC-18</w:t>
            </w:r>
          </w:p>
        </w:tc>
        <w:tc>
          <w:tcPr/>
          <w:p w:rsidR="00000000" w:rsidDel="00000000" w:rsidP="00000000" w:rsidRDefault="00000000" w:rsidRPr="00000000" w14:paraId="000000D3">
            <w:pPr>
              <w:rPr/>
            </w:pPr>
            <w:r w:rsidDel="00000000" w:rsidR="00000000" w:rsidRPr="00000000">
              <w:rPr>
                <w:rtl w:val="0"/>
              </w:rPr>
              <w:t xml:space="preserve">Add category</w:t>
            </w:r>
          </w:p>
        </w:tc>
        <w:tc>
          <w:tcPr/>
          <w:p w:rsidR="00000000" w:rsidDel="00000000" w:rsidP="00000000" w:rsidRDefault="00000000" w:rsidRPr="00000000" w14:paraId="000000D4">
            <w:pPr>
              <w:jc w:val="center"/>
              <w:rPr/>
            </w:pPr>
            <w:r w:rsidDel="00000000" w:rsidR="00000000" w:rsidRPr="00000000">
              <w:rPr>
                <w:color w:val="000000"/>
                <w:rtl w:val="0"/>
              </w:rPr>
              <w:t xml:space="preserve">Marketer</w:t>
            </w:r>
            <w:r w:rsidDel="00000000" w:rsidR="00000000" w:rsidRPr="00000000">
              <w:rPr>
                <w:rtl w:val="0"/>
              </w:rPr>
            </w:r>
          </w:p>
        </w:tc>
        <w:tc>
          <w:tcPr/>
          <w:p w:rsidR="00000000" w:rsidDel="00000000" w:rsidP="00000000" w:rsidRDefault="00000000" w:rsidRPr="00000000" w14:paraId="000000D5">
            <w:pPr>
              <w:rPr/>
            </w:pPr>
            <w:r w:rsidDel="00000000" w:rsidR="00000000" w:rsidRPr="00000000">
              <w:rPr>
                <w:rFonts w:ascii="Roboto" w:cs="Roboto" w:eastAsia="Roboto" w:hAnsi="Roboto"/>
                <w:rtl w:val="0"/>
              </w:rPr>
              <w:t xml:space="preserve">W</w:t>
            </w:r>
            <w:r w:rsidDel="00000000" w:rsidR="00000000" w:rsidRPr="00000000">
              <w:rPr>
                <w:rtl w:val="0"/>
              </w:rPr>
              <w:t xml:space="preserve">hen the actor wants to add category</w:t>
            </w:r>
            <w:r w:rsidDel="00000000" w:rsidR="00000000" w:rsidRPr="00000000">
              <w:rPr>
                <w:color w:val="00000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UC-19</w:t>
            </w:r>
          </w:p>
        </w:tc>
        <w:tc>
          <w:tcPr/>
          <w:p w:rsidR="00000000" w:rsidDel="00000000" w:rsidP="00000000" w:rsidRDefault="00000000" w:rsidRPr="00000000" w14:paraId="000000D7">
            <w:pPr>
              <w:rPr/>
            </w:pPr>
            <w:r w:rsidDel="00000000" w:rsidR="00000000" w:rsidRPr="00000000">
              <w:rPr>
                <w:rtl w:val="0"/>
              </w:rPr>
              <w:t xml:space="preserve">Remove category</w:t>
            </w:r>
          </w:p>
        </w:tc>
        <w:tc>
          <w:tcPr/>
          <w:p w:rsidR="00000000" w:rsidDel="00000000" w:rsidP="00000000" w:rsidRDefault="00000000" w:rsidRPr="00000000" w14:paraId="000000D8">
            <w:pPr>
              <w:jc w:val="center"/>
              <w:rPr/>
            </w:pPr>
            <w:r w:rsidDel="00000000" w:rsidR="00000000" w:rsidRPr="00000000">
              <w:rPr>
                <w:color w:val="000000"/>
                <w:rtl w:val="0"/>
              </w:rPr>
              <w:t xml:space="preserve">Marketer</w:t>
            </w:r>
            <w:r w:rsidDel="00000000" w:rsidR="00000000" w:rsidRPr="00000000">
              <w:rPr>
                <w:rtl w:val="0"/>
              </w:rPr>
            </w:r>
          </w:p>
        </w:tc>
        <w:tc>
          <w:tcPr/>
          <w:p w:rsidR="00000000" w:rsidDel="00000000" w:rsidP="00000000" w:rsidRDefault="00000000" w:rsidRPr="00000000" w14:paraId="000000D9">
            <w:pPr>
              <w:rPr/>
            </w:pPr>
            <w:r w:rsidDel="00000000" w:rsidR="00000000" w:rsidRPr="00000000">
              <w:rPr>
                <w:rFonts w:ascii="Roboto" w:cs="Roboto" w:eastAsia="Roboto" w:hAnsi="Roboto"/>
                <w:rtl w:val="0"/>
              </w:rPr>
              <w:t xml:space="preserve">W</w:t>
            </w:r>
            <w:r w:rsidDel="00000000" w:rsidR="00000000" w:rsidRPr="00000000">
              <w:rPr>
                <w:rtl w:val="0"/>
              </w:rPr>
              <w:t xml:space="preserve">hen the actor wants to remove category</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UC-20</w:t>
            </w:r>
          </w:p>
        </w:tc>
        <w:tc>
          <w:tcPr/>
          <w:p w:rsidR="00000000" w:rsidDel="00000000" w:rsidP="00000000" w:rsidRDefault="00000000" w:rsidRPr="00000000" w14:paraId="000000DB">
            <w:pPr>
              <w:rPr/>
            </w:pPr>
            <w:r w:rsidDel="00000000" w:rsidR="00000000" w:rsidRPr="00000000">
              <w:rPr>
                <w:rtl w:val="0"/>
              </w:rPr>
              <w:t xml:space="preserve">View marketing statistic</w:t>
            </w:r>
          </w:p>
        </w:tc>
        <w:tc>
          <w:tcPr/>
          <w:p w:rsidR="00000000" w:rsidDel="00000000" w:rsidP="00000000" w:rsidRDefault="00000000" w:rsidRPr="00000000" w14:paraId="000000DC">
            <w:pPr>
              <w:jc w:val="center"/>
              <w:rPr/>
            </w:pPr>
            <w:r w:rsidDel="00000000" w:rsidR="00000000" w:rsidRPr="00000000">
              <w:rPr>
                <w:color w:val="000000"/>
                <w:rtl w:val="0"/>
              </w:rPr>
              <w:t xml:space="preserve">Marketer</w:t>
            </w:r>
            <w:r w:rsidDel="00000000" w:rsidR="00000000" w:rsidRPr="00000000">
              <w:rPr>
                <w:rtl w:val="0"/>
              </w:rPr>
            </w:r>
          </w:p>
        </w:tc>
        <w:tc>
          <w:tcPr/>
          <w:p w:rsidR="00000000" w:rsidDel="00000000" w:rsidP="00000000" w:rsidRDefault="00000000" w:rsidRPr="00000000" w14:paraId="000000DD">
            <w:pPr>
              <w:tabs>
                <w:tab w:val="left" w:pos="1032"/>
              </w:tabs>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the actor login, they can view marketing statistics and chart on the marketing dashboard</w:t>
            </w:r>
            <w:r w:rsidDel="00000000" w:rsidR="00000000" w:rsidRPr="00000000">
              <w:rPr>
                <w:rtl w:val="0"/>
              </w:rPr>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UC-21</w:t>
            </w:r>
          </w:p>
        </w:tc>
        <w:tc>
          <w:tcPr/>
          <w:p w:rsidR="00000000" w:rsidDel="00000000" w:rsidP="00000000" w:rsidRDefault="00000000" w:rsidRPr="00000000" w14:paraId="000000DF">
            <w:pPr>
              <w:rPr/>
            </w:pPr>
            <w:r w:rsidDel="00000000" w:rsidR="00000000" w:rsidRPr="00000000">
              <w:rPr>
                <w:rtl w:val="0"/>
              </w:rPr>
              <w:t xml:space="preserve">Get a list of all orders</w:t>
            </w:r>
          </w:p>
        </w:tc>
        <w:tc>
          <w:tcPr/>
          <w:p w:rsidR="00000000" w:rsidDel="00000000" w:rsidP="00000000" w:rsidRDefault="00000000" w:rsidRPr="00000000" w14:paraId="000000E0">
            <w:pPr>
              <w:jc w:val="center"/>
              <w:rPr/>
            </w:pPr>
            <w:r w:rsidDel="00000000" w:rsidR="00000000" w:rsidRPr="00000000">
              <w:rPr>
                <w:color w:val="000000"/>
                <w:rtl w:val="0"/>
              </w:rPr>
              <w:t xml:space="preserve">Sale</w:t>
            </w:r>
            <w:r w:rsidDel="00000000" w:rsidR="00000000" w:rsidRPr="00000000">
              <w:rPr>
                <w:rtl w:val="0"/>
              </w:rPr>
            </w:r>
          </w:p>
        </w:tc>
        <w:tc>
          <w:tcPr/>
          <w:p w:rsidR="00000000" w:rsidDel="00000000" w:rsidP="00000000" w:rsidRDefault="00000000" w:rsidRPr="00000000" w14:paraId="000000E1">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an actor wants to view all orders</w:t>
            </w:r>
            <w:r w:rsidDel="00000000" w:rsidR="00000000" w:rsidRPr="00000000">
              <w:rPr>
                <w:rtl w:val="0"/>
              </w:rPr>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UC-22</w:t>
            </w:r>
          </w:p>
        </w:tc>
        <w:tc>
          <w:tcPr/>
          <w:p w:rsidR="00000000" w:rsidDel="00000000" w:rsidP="00000000" w:rsidRDefault="00000000" w:rsidRPr="00000000" w14:paraId="000000E3">
            <w:pPr>
              <w:rPr/>
            </w:pPr>
            <w:r w:rsidDel="00000000" w:rsidR="00000000" w:rsidRPr="00000000">
              <w:rPr>
                <w:rtl w:val="0"/>
              </w:rPr>
              <w:t xml:space="preserve">Get an order’s detail</w:t>
            </w:r>
          </w:p>
        </w:tc>
        <w:tc>
          <w:tcPr/>
          <w:p w:rsidR="00000000" w:rsidDel="00000000" w:rsidP="00000000" w:rsidRDefault="00000000" w:rsidRPr="00000000" w14:paraId="000000E4">
            <w:pPr>
              <w:jc w:val="center"/>
              <w:rPr/>
            </w:pPr>
            <w:r w:rsidDel="00000000" w:rsidR="00000000" w:rsidRPr="00000000">
              <w:rPr>
                <w:color w:val="000000"/>
                <w:rtl w:val="0"/>
              </w:rPr>
              <w:t xml:space="preserve">Sale</w:t>
            </w:r>
            <w:r w:rsidDel="00000000" w:rsidR="00000000" w:rsidRPr="00000000">
              <w:rPr>
                <w:rtl w:val="0"/>
              </w:rPr>
            </w:r>
          </w:p>
        </w:tc>
        <w:tc>
          <w:tcPr/>
          <w:p w:rsidR="00000000" w:rsidDel="00000000" w:rsidP="00000000" w:rsidRDefault="00000000" w:rsidRPr="00000000" w14:paraId="000000E5">
            <w:pPr>
              <w:rPr/>
            </w:pPr>
            <w:r w:rsidDel="00000000" w:rsidR="00000000" w:rsidRPr="00000000">
              <w:rPr>
                <w:rFonts w:ascii="Roboto" w:cs="Roboto" w:eastAsia="Roboto" w:hAnsi="Roboto"/>
                <w:rtl w:val="0"/>
              </w:rPr>
              <w:t xml:space="preserve">When an actor</w:t>
            </w:r>
            <w:r w:rsidDel="00000000" w:rsidR="00000000" w:rsidRPr="00000000">
              <w:rPr>
                <w:color w:val="000000"/>
                <w:rtl w:val="0"/>
              </w:rPr>
              <w:t xml:space="preserve"> wants to view </w:t>
            </w:r>
            <w:r w:rsidDel="00000000" w:rsidR="00000000" w:rsidRPr="00000000">
              <w:rPr>
                <w:rtl w:val="0"/>
              </w:rPr>
              <w:t xml:space="preserve">detailed</w:t>
            </w:r>
            <w:r w:rsidDel="00000000" w:rsidR="00000000" w:rsidRPr="00000000">
              <w:rPr>
                <w:color w:val="000000"/>
                <w:rtl w:val="0"/>
              </w:rPr>
              <w:t xml:space="preserve"> information of a specific order.</w:t>
            </w:r>
            <w:r w:rsidDel="00000000" w:rsidR="00000000" w:rsidRPr="00000000">
              <w:rPr>
                <w:rtl w:val="0"/>
              </w:rPr>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UC-23</w:t>
            </w:r>
          </w:p>
        </w:tc>
        <w:tc>
          <w:tcPr/>
          <w:p w:rsidR="00000000" w:rsidDel="00000000" w:rsidP="00000000" w:rsidRDefault="00000000" w:rsidRPr="00000000" w14:paraId="000000E7">
            <w:pPr>
              <w:rPr/>
            </w:pPr>
            <w:r w:rsidDel="00000000" w:rsidR="00000000" w:rsidRPr="00000000">
              <w:rPr>
                <w:rtl w:val="0"/>
              </w:rPr>
              <w:t xml:space="preserve">Change status of order</w:t>
            </w:r>
          </w:p>
        </w:tc>
        <w:tc>
          <w:tcPr/>
          <w:p w:rsidR="00000000" w:rsidDel="00000000" w:rsidP="00000000" w:rsidRDefault="00000000" w:rsidRPr="00000000" w14:paraId="000000E8">
            <w:pPr>
              <w:jc w:val="center"/>
              <w:rPr/>
            </w:pPr>
            <w:r w:rsidDel="00000000" w:rsidR="00000000" w:rsidRPr="00000000">
              <w:rPr>
                <w:color w:val="000000"/>
                <w:rtl w:val="0"/>
              </w:rPr>
              <w:t xml:space="preserve">Sale</w:t>
            </w:r>
            <w:r w:rsidDel="00000000" w:rsidR="00000000" w:rsidRPr="00000000">
              <w:rPr>
                <w:rtl w:val="0"/>
              </w:rPr>
            </w:r>
          </w:p>
        </w:tc>
        <w:tc>
          <w:tcPr/>
          <w:p w:rsidR="00000000" w:rsidDel="00000000" w:rsidP="00000000" w:rsidRDefault="00000000" w:rsidRPr="00000000" w14:paraId="000000E9">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actor wants to changes an order’s status</w:t>
            </w:r>
            <w:r w:rsidDel="00000000" w:rsidR="00000000" w:rsidRPr="00000000">
              <w:rPr>
                <w:rtl w:val="0"/>
              </w:rPr>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UC-24</w:t>
            </w:r>
          </w:p>
        </w:tc>
        <w:tc>
          <w:tcPr/>
          <w:p w:rsidR="00000000" w:rsidDel="00000000" w:rsidP="00000000" w:rsidRDefault="00000000" w:rsidRPr="00000000" w14:paraId="000000EB">
            <w:pPr>
              <w:rPr/>
            </w:pPr>
            <w:r w:rsidDel="00000000" w:rsidR="00000000" w:rsidRPr="00000000">
              <w:rPr>
                <w:rtl w:val="0"/>
              </w:rPr>
              <w:t xml:space="preserve">View sale statistic</w:t>
            </w:r>
          </w:p>
        </w:tc>
        <w:tc>
          <w:tcPr/>
          <w:p w:rsidR="00000000" w:rsidDel="00000000" w:rsidP="00000000" w:rsidRDefault="00000000" w:rsidRPr="00000000" w14:paraId="000000EC">
            <w:pPr>
              <w:jc w:val="center"/>
              <w:rPr/>
            </w:pPr>
            <w:r w:rsidDel="00000000" w:rsidR="00000000" w:rsidRPr="00000000">
              <w:rPr>
                <w:color w:val="000000"/>
                <w:rtl w:val="0"/>
              </w:rPr>
              <w:t xml:space="preserve">Sale</w:t>
            </w:r>
            <w:r w:rsidDel="00000000" w:rsidR="00000000" w:rsidRPr="00000000">
              <w:rPr>
                <w:rtl w:val="0"/>
              </w:rPr>
            </w:r>
          </w:p>
        </w:tc>
        <w:tc>
          <w:tcPr/>
          <w:p w:rsidR="00000000" w:rsidDel="00000000" w:rsidP="00000000" w:rsidRDefault="00000000" w:rsidRPr="00000000" w14:paraId="000000ED">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actor login, they can view Sale statistic and chart on the Sale dashboard</w:t>
            </w:r>
            <w:r w:rsidDel="00000000" w:rsidR="00000000" w:rsidRPr="00000000">
              <w:rPr>
                <w:rtl w:val="0"/>
              </w:rPr>
            </w:r>
          </w:p>
        </w:tc>
      </w:tr>
      <w:tr>
        <w:trPr>
          <w:cantSplit w:val="0"/>
          <w:trHeight w:val="742" w:hRule="atLeast"/>
          <w:tblHeader w:val="0"/>
        </w:trPr>
        <w:tc>
          <w:tcPr/>
          <w:p w:rsidR="00000000" w:rsidDel="00000000" w:rsidP="00000000" w:rsidRDefault="00000000" w:rsidRPr="00000000" w14:paraId="000000EE">
            <w:pPr>
              <w:rPr/>
            </w:pPr>
            <w:r w:rsidDel="00000000" w:rsidR="00000000" w:rsidRPr="00000000">
              <w:rPr>
                <w:rtl w:val="0"/>
              </w:rPr>
              <w:t xml:space="preserve">UC-25</w:t>
            </w:r>
          </w:p>
        </w:tc>
        <w:tc>
          <w:tcPr/>
          <w:p w:rsidR="00000000" w:rsidDel="00000000" w:rsidP="00000000" w:rsidRDefault="00000000" w:rsidRPr="00000000" w14:paraId="000000EF">
            <w:pPr>
              <w:rPr/>
            </w:pPr>
            <w:r w:rsidDel="00000000" w:rsidR="00000000" w:rsidRPr="00000000">
              <w:rPr>
                <w:rtl w:val="0"/>
              </w:rPr>
              <w:t xml:space="preserve">Add new account</w:t>
            </w:r>
          </w:p>
        </w:tc>
        <w:tc>
          <w:tcPr/>
          <w:p w:rsidR="00000000" w:rsidDel="00000000" w:rsidP="00000000" w:rsidRDefault="00000000" w:rsidRPr="00000000" w14:paraId="000000F0">
            <w:pPr>
              <w:jc w:val="center"/>
              <w:rPr/>
            </w:pPr>
            <w:r w:rsidDel="00000000" w:rsidR="00000000" w:rsidRPr="00000000">
              <w:rPr>
                <w:color w:val="000000"/>
                <w:rtl w:val="0"/>
              </w:rPr>
              <w:t xml:space="preserve">Admin</w:t>
            </w:r>
            <w:r w:rsidDel="00000000" w:rsidR="00000000" w:rsidRPr="00000000">
              <w:rPr>
                <w:rtl w:val="0"/>
              </w:rPr>
            </w:r>
          </w:p>
        </w:tc>
        <w:tc>
          <w:tcPr/>
          <w:p w:rsidR="00000000" w:rsidDel="00000000" w:rsidP="00000000" w:rsidRDefault="00000000" w:rsidRPr="00000000" w14:paraId="000000F1">
            <w:pPr>
              <w:rPr/>
            </w:pPr>
            <w:r w:rsidDel="00000000" w:rsidR="00000000" w:rsidRPr="00000000">
              <w:rPr>
                <w:rFonts w:ascii="Roboto" w:cs="Roboto" w:eastAsia="Roboto" w:hAnsi="Roboto"/>
                <w:rtl w:val="0"/>
              </w:rPr>
              <w:t xml:space="preserve">When an actor</w:t>
            </w:r>
            <w:r w:rsidDel="00000000" w:rsidR="00000000" w:rsidRPr="00000000">
              <w:rPr>
                <w:color w:val="000000"/>
                <w:rtl w:val="0"/>
              </w:rPr>
              <w:t xml:space="preserve"> wants to add a new account to the system.</w:t>
            </w:r>
            <w:r w:rsidDel="00000000" w:rsidR="00000000" w:rsidRPr="00000000">
              <w:rPr>
                <w:rtl w:val="0"/>
              </w:rPr>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UC-26</w:t>
            </w:r>
          </w:p>
        </w:tc>
        <w:tc>
          <w:tcPr/>
          <w:p w:rsidR="00000000" w:rsidDel="00000000" w:rsidP="00000000" w:rsidRDefault="00000000" w:rsidRPr="00000000" w14:paraId="000000F3">
            <w:pPr>
              <w:rPr/>
            </w:pPr>
            <w:r w:rsidDel="00000000" w:rsidR="00000000" w:rsidRPr="00000000">
              <w:rPr>
                <w:rtl w:val="0"/>
              </w:rPr>
              <w:t xml:space="preserve">Get a list of all user account</w:t>
            </w:r>
          </w:p>
        </w:tc>
        <w:tc>
          <w:tcPr/>
          <w:p w:rsidR="00000000" w:rsidDel="00000000" w:rsidP="00000000" w:rsidRDefault="00000000" w:rsidRPr="00000000" w14:paraId="000000F4">
            <w:pPr>
              <w:jc w:val="center"/>
              <w:rPr/>
            </w:pPr>
            <w:r w:rsidDel="00000000" w:rsidR="00000000" w:rsidRPr="00000000">
              <w:rPr>
                <w:color w:val="000000"/>
                <w:rtl w:val="0"/>
              </w:rPr>
              <w:t xml:space="preserve">Admin</w:t>
            </w:r>
            <w:r w:rsidDel="00000000" w:rsidR="00000000" w:rsidRPr="00000000">
              <w:rPr>
                <w:rtl w:val="0"/>
              </w:rPr>
            </w:r>
          </w:p>
        </w:tc>
        <w:tc>
          <w:tcPr/>
          <w:p w:rsidR="00000000" w:rsidDel="00000000" w:rsidP="00000000" w:rsidRDefault="00000000" w:rsidRPr="00000000" w14:paraId="000000F5">
            <w:pPr>
              <w:rPr/>
            </w:pPr>
            <w:r w:rsidDel="00000000" w:rsidR="00000000" w:rsidRPr="00000000">
              <w:rPr>
                <w:rFonts w:ascii="Roboto" w:cs="Roboto" w:eastAsia="Roboto" w:hAnsi="Roboto"/>
                <w:rtl w:val="0"/>
              </w:rPr>
              <w:t xml:space="preserve">When an actor</w:t>
            </w:r>
            <w:r w:rsidDel="00000000" w:rsidR="00000000" w:rsidRPr="00000000">
              <w:rPr>
                <w:color w:val="000000"/>
                <w:rtl w:val="0"/>
              </w:rPr>
              <w:t xml:space="preserve"> wants to view all users on the system.</w:t>
            </w:r>
            <w:r w:rsidDel="00000000" w:rsidR="00000000" w:rsidRPr="00000000">
              <w:rPr>
                <w:rtl w:val="0"/>
              </w:rPr>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UC-27</w:t>
            </w:r>
          </w:p>
        </w:tc>
        <w:tc>
          <w:tcPr/>
          <w:p w:rsidR="00000000" w:rsidDel="00000000" w:rsidP="00000000" w:rsidRDefault="00000000" w:rsidRPr="00000000" w14:paraId="000000F7">
            <w:pPr>
              <w:rPr/>
            </w:pPr>
            <w:r w:rsidDel="00000000" w:rsidR="00000000" w:rsidRPr="00000000">
              <w:rPr>
                <w:rtl w:val="0"/>
              </w:rPr>
              <w:t xml:space="preserve">Get a user account’s detail</w:t>
            </w:r>
          </w:p>
        </w:tc>
        <w:tc>
          <w:tcPr/>
          <w:p w:rsidR="00000000" w:rsidDel="00000000" w:rsidP="00000000" w:rsidRDefault="00000000" w:rsidRPr="00000000" w14:paraId="000000F8">
            <w:pPr>
              <w:jc w:val="center"/>
              <w:rPr/>
            </w:pPr>
            <w:r w:rsidDel="00000000" w:rsidR="00000000" w:rsidRPr="00000000">
              <w:rPr>
                <w:color w:val="000000"/>
                <w:rtl w:val="0"/>
              </w:rPr>
              <w:t xml:space="preserve">Admin</w:t>
            </w:r>
            <w:r w:rsidDel="00000000" w:rsidR="00000000" w:rsidRPr="00000000">
              <w:rPr>
                <w:rtl w:val="0"/>
              </w:rPr>
            </w:r>
          </w:p>
        </w:tc>
        <w:tc>
          <w:tcPr/>
          <w:p w:rsidR="00000000" w:rsidDel="00000000" w:rsidP="00000000" w:rsidRDefault="00000000" w:rsidRPr="00000000" w14:paraId="000000F9">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actor wants to view a detail information of a specific user’s account</w:t>
            </w:r>
            <w:r w:rsidDel="00000000" w:rsidR="00000000" w:rsidRPr="00000000">
              <w:rPr>
                <w:rtl w:val="0"/>
              </w:rPr>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UC-28</w:t>
            </w:r>
          </w:p>
        </w:tc>
        <w:tc>
          <w:tcPr/>
          <w:p w:rsidR="00000000" w:rsidDel="00000000" w:rsidP="00000000" w:rsidRDefault="00000000" w:rsidRPr="00000000" w14:paraId="000000FB">
            <w:pPr>
              <w:rPr/>
            </w:pPr>
            <w:r w:rsidDel="00000000" w:rsidR="00000000" w:rsidRPr="00000000">
              <w:rPr>
                <w:rtl w:val="0"/>
              </w:rPr>
              <w:t xml:space="preserve">Activate/Deactivate a user account</w:t>
            </w:r>
          </w:p>
        </w:tc>
        <w:tc>
          <w:tcPr/>
          <w:p w:rsidR="00000000" w:rsidDel="00000000" w:rsidP="00000000" w:rsidRDefault="00000000" w:rsidRPr="00000000" w14:paraId="000000FC">
            <w:pPr>
              <w:jc w:val="center"/>
              <w:rPr/>
            </w:pPr>
            <w:r w:rsidDel="00000000" w:rsidR="00000000" w:rsidRPr="00000000">
              <w:rPr>
                <w:color w:val="000000"/>
                <w:rtl w:val="0"/>
              </w:rPr>
              <w:t xml:space="preserve">Admin</w:t>
            </w:r>
            <w:r w:rsidDel="00000000" w:rsidR="00000000" w:rsidRPr="00000000">
              <w:rPr>
                <w:rtl w:val="0"/>
              </w:rPr>
            </w:r>
          </w:p>
        </w:tc>
        <w:tc>
          <w:tcPr/>
          <w:p w:rsidR="00000000" w:rsidDel="00000000" w:rsidP="00000000" w:rsidRDefault="00000000" w:rsidRPr="00000000" w14:paraId="000000FD">
            <w:pPr>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actor wants to activate/deactivate a specific user’s account</w:t>
            </w:r>
            <w:r w:rsidDel="00000000" w:rsidR="00000000" w:rsidRPr="00000000">
              <w:rPr>
                <w:rtl w:val="0"/>
              </w:rPr>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UC-29</w:t>
            </w:r>
          </w:p>
        </w:tc>
        <w:tc>
          <w:tcPr/>
          <w:p w:rsidR="00000000" w:rsidDel="00000000" w:rsidP="00000000" w:rsidRDefault="00000000" w:rsidRPr="00000000" w14:paraId="000000FF">
            <w:pPr>
              <w:jc w:val="center"/>
              <w:rPr/>
            </w:pPr>
            <w:r w:rsidDel="00000000" w:rsidR="00000000" w:rsidRPr="00000000">
              <w:rPr>
                <w:color w:val="000000"/>
                <w:rtl w:val="0"/>
              </w:rPr>
              <w:t xml:space="preserve">View Admin statistic</w:t>
            </w:r>
            <w:r w:rsidDel="00000000" w:rsidR="00000000" w:rsidRPr="00000000">
              <w:rPr>
                <w:rtl w:val="0"/>
              </w:rPr>
            </w:r>
          </w:p>
        </w:tc>
        <w:tc>
          <w:tcPr/>
          <w:p w:rsidR="00000000" w:rsidDel="00000000" w:rsidP="00000000" w:rsidRDefault="00000000" w:rsidRPr="00000000" w14:paraId="00000100">
            <w:pPr>
              <w:jc w:val="center"/>
              <w:rPr>
                <w:color w:val="000000"/>
              </w:rPr>
            </w:pPr>
            <w:r w:rsidDel="00000000" w:rsidR="00000000" w:rsidRPr="00000000">
              <w:rPr>
                <w:color w:val="000000"/>
                <w:rtl w:val="0"/>
              </w:rPr>
              <w:t xml:space="preserve">Admin</w:t>
            </w:r>
          </w:p>
        </w:tc>
        <w:tc>
          <w:tcPr/>
          <w:p w:rsidR="00000000" w:rsidDel="00000000" w:rsidP="00000000" w:rsidRDefault="00000000" w:rsidRPr="00000000" w14:paraId="00000101">
            <w:pPr>
              <w:tabs>
                <w:tab w:val="left" w:pos="1020"/>
              </w:tabs>
              <w:rPr>
                <w:color w:val="000000"/>
              </w:rPr>
            </w:pPr>
            <w:r w:rsidDel="00000000" w:rsidR="00000000" w:rsidRPr="00000000">
              <w:rPr>
                <w:rFonts w:ascii="Roboto" w:cs="Roboto" w:eastAsia="Roboto" w:hAnsi="Roboto"/>
                <w:color w:val="000000"/>
                <w:rtl w:val="0"/>
              </w:rPr>
              <w:t xml:space="preserve">W</w:t>
            </w:r>
            <w:r w:rsidDel="00000000" w:rsidR="00000000" w:rsidRPr="00000000">
              <w:rPr>
                <w:color w:val="000000"/>
                <w:rtl w:val="0"/>
              </w:rPr>
              <w:t xml:space="preserve">hen actor login, they can view the user statistic on the </w:t>
            </w:r>
            <w:r w:rsidDel="00000000" w:rsidR="00000000" w:rsidRPr="00000000">
              <w:rPr>
                <w:rtl w:val="0"/>
              </w:rPr>
              <w:t xml:space="preserve">admin</w:t>
            </w:r>
            <w:r w:rsidDel="00000000" w:rsidR="00000000" w:rsidRPr="00000000">
              <w:rPr>
                <w:color w:val="000000"/>
                <w:rtl w:val="0"/>
              </w:rPr>
              <w:t xml:space="preserve"> dashboard</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UC-30</w:t>
            </w:r>
          </w:p>
        </w:tc>
        <w:tc>
          <w:tcPr/>
          <w:p w:rsidR="00000000" w:rsidDel="00000000" w:rsidP="00000000" w:rsidRDefault="00000000" w:rsidRPr="00000000" w14:paraId="00000103">
            <w:pPr>
              <w:jc w:val="center"/>
              <w:rPr>
                <w:color w:val="000000"/>
              </w:rPr>
            </w:pPr>
            <w:r w:rsidDel="00000000" w:rsidR="00000000" w:rsidRPr="00000000">
              <w:rPr>
                <w:rtl w:val="0"/>
              </w:rPr>
              <w:t xml:space="preserve">View user statistic</w:t>
            </w:r>
            <w:r w:rsidDel="00000000" w:rsidR="00000000" w:rsidRPr="00000000">
              <w:rPr>
                <w:rtl w:val="0"/>
              </w:rPr>
            </w:r>
          </w:p>
        </w:tc>
        <w:tc>
          <w:tcPr/>
          <w:p w:rsidR="00000000" w:rsidDel="00000000" w:rsidP="00000000" w:rsidRDefault="00000000" w:rsidRPr="00000000" w14:paraId="00000104">
            <w:pPr>
              <w:jc w:val="center"/>
              <w:rPr>
                <w:color w:val="000000"/>
              </w:rPr>
            </w:pPr>
            <w:r w:rsidDel="00000000" w:rsidR="00000000" w:rsidRPr="00000000">
              <w:rPr>
                <w:rtl w:val="0"/>
              </w:rPr>
              <w:t xml:space="preserve">Web owner</w:t>
            </w:r>
            <w:r w:rsidDel="00000000" w:rsidR="00000000" w:rsidRPr="00000000">
              <w:rPr>
                <w:rtl w:val="0"/>
              </w:rPr>
            </w:r>
          </w:p>
        </w:tc>
        <w:tc>
          <w:tcPr/>
          <w:p w:rsidR="00000000" w:rsidDel="00000000" w:rsidP="00000000" w:rsidRDefault="00000000" w:rsidRPr="00000000" w14:paraId="00000105">
            <w:pPr>
              <w:tabs>
                <w:tab w:val="left" w:pos="1020"/>
              </w:tabs>
              <w:rPr>
                <w:rFonts w:ascii="Roboto" w:cs="Roboto" w:eastAsia="Roboto" w:hAnsi="Roboto"/>
                <w:color w:val="000000"/>
              </w:rPr>
            </w:pPr>
            <w:r w:rsidDel="00000000" w:rsidR="00000000" w:rsidRPr="00000000">
              <w:rPr>
                <w:rFonts w:ascii="Roboto" w:cs="Roboto" w:eastAsia="Roboto" w:hAnsi="Roboto"/>
                <w:rtl w:val="0"/>
              </w:rPr>
              <w:t xml:space="preserve">W</w:t>
            </w:r>
            <w:r w:rsidDel="00000000" w:rsidR="00000000" w:rsidRPr="00000000">
              <w:rPr>
                <w:rtl w:val="0"/>
              </w:rPr>
              <w:t xml:space="preserve">hen actor login, they can view the user statistic on the web owner dashboard</w:t>
            </w:r>
            <w:r w:rsidDel="00000000" w:rsidR="00000000" w:rsidRPr="00000000">
              <w:rPr>
                <w:rtl w:val="0"/>
              </w:rPr>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UC-31</w:t>
            </w:r>
          </w:p>
        </w:tc>
        <w:tc>
          <w:tcPr/>
          <w:p w:rsidR="00000000" w:rsidDel="00000000" w:rsidP="00000000" w:rsidRDefault="00000000" w:rsidRPr="00000000" w14:paraId="00000107">
            <w:pPr>
              <w:jc w:val="center"/>
              <w:rPr>
                <w:color w:val="000000"/>
              </w:rPr>
            </w:pPr>
            <w:r w:rsidDel="00000000" w:rsidR="00000000" w:rsidRPr="00000000">
              <w:rPr>
                <w:rtl w:val="0"/>
              </w:rPr>
              <w:t xml:space="preserve">View product and revenue statistic</w:t>
            </w:r>
            <w:r w:rsidDel="00000000" w:rsidR="00000000" w:rsidRPr="00000000">
              <w:rPr>
                <w:rtl w:val="0"/>
              </w:rPr>
            </w:r>
          </w:p>
        </w:tc>
        <w:tc>
          <w:tcPr/>
          <w:p w:rsidR="00000000" w:rsidDel="00000000" w:rsidP="00000000" w:rsidRDefault="00000000" w:rsidRPr="00000000" w14:paraId="00000108">
            <w:pPr>
              <w:jc w:val="center"/>
              <w:rPr>
                <w:color w:val="000000"/>
              </w:rPr>
            </w:pPr>
            <w:r w:rsidDel="00000000" w:rsidR="00000000" w:rsidRPr="00000000">
              <w:rPr>
                <w:rtl w:val="0"/>
              </w:rPr>
              <w:t xml:space="preserve">Web owner</w:t>
            </w:r>
            <w:r w:rsidDel="00000000" w:rsidR="00000000" w:rsidRPr="00000000">
              <w:rPr>
                <w:rtl w:val="0"/>
              </w:rPr>
            </w:r>
          </w:p>
        </w:tc>
        <w:tc>
          <w:tcPr/>
          <w:p w:rsidR="00000000" w:rsidDel="00000000" w:rsidP="00000000" w:rsidRDefault="00000000" w:rsidRPr="00000000" w14:paraId="00000109">
            <w:pPr>
              <w:tabs>
                <w:tab w:val="left" w:pos="1020"/>
              </w:tabs>
              <w:rPr>
                <w:rFonts w:ascii="Roboto" w:cs="Roboto" w:eastAsia="Roboto" w:hAnsi="Roboto"/>
                <w:color w:val="000000"/>
              </w:rPr>
            </w:pPr>
            <w:r w:rsidDel="00000000" w:rsidR="00000000" w:rsidRPr="00000000">
              <w:rPr>
                <w:rFonts w:ascii="Roboto" w:cs="Roboto" w:eastAsia="Roboto" w:hAnsi="Roboto"/>
                <w:rtl w:val="0"/>
              </w:rPr>
              <w:t xml:space="preserve">W</w:t>
            </w:r>
            <w:r w:rsidDel="00000000" w:rsidR="00000000" w:rsidRPr="00000000">
              <w:rPr>
                <w:rtl w:val="0"/>
              </w:rPr>
              <w:t xml:space="preserve">hen actor login, they can view product statistic and revenue chart on the web owner dashboard</w:t>
            </w:r>
            <w:r w:rsidDel="00000000" w:rsidR="00000000" w:rsidRPr="00000000">
              <w:rPr>
                <w:rtl w:val="0"/>
              </w:rPr>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UC-32</w:t>
            </w:r>
          </w:p>
        </w:tc>
        <w:tc>
          <w:tcPr/>
          <w:p w:rsidR="00000000" w:rsidDel="00000000" w:rsidP="00000000" w:rsidRDefault="00000000" w:rsidRPr="00000000" w14:paraId="0000010B">
            <w:pPr>
              <w:jc w:val="center"/>
              <w:rPr/>
            </w:pPr>
            <w:r w:rsidDel="00000000" w:rsidR="00000000" w:rsidRPr="00000000">
              <w:rPr>
                <w:rtl w:val="0"/>
              </w:rPr>
              <w:t xml:space="preserve">View post statistic</w:t>
            </w:r>
          </w:p>
        </w:tc>
        <w:tc>
          <w:tcPr/>
          <w:p w:rsidR="00000000" w:rsidDel="00000000" w:rsidP="00000000" w:rsidRDefault="00000000" w:rsidRPr="00000000" w14:paraId="0000010C">
            <w:pPr>
              <w:jc w:val="center"/>
              <w:rPr/>
            </w:pPr>
            <w:r w:rsidDel="00000000" w:rsidR="00000000" w:rsidRPr="00000000">
              <w:rPr>
                <w:rtl w:val="0"/>
              </w:rPr>
              <w:t xml:space="preserve">Web owner</w:t>
            </w:r>
          </w:p>
        </w:tc>
        <w:tc>
          <w:tcPr/>
          <w:p w:rsidR="00000000" w:rsidDel="00000000" w:rsidP="00000000" w:rsidRDefault="00000000" w:rsidRPr="00000000" w14:paraId="0000010D">
            <w:pPr>
              <w:tabs>
                <w:tab w:val="left" w:pos="1020"/>
              </w:tabs>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tl w:val="0"/>
              </w:rPr>
              <w:t xml:space="preserve">hen actor login, they can view post statistic on the web owner dashboard</w:t>
            </w:r>
            <w:r w:rsidDel="00000000" w:rsidR="00000000" w:rsidRPr="00000000">
              <w:rPr>
                <w:rtl w:val="0"/>
              </w:rPr>
            </w:r>
          </w:p>
        </w:tc>
      </w:tr>
    </w:tbl>
    <w:p w:rsidR="00000000" w:rsidDel="00000000" w:rsidP="00000000" w:rsidRDefault="00000000" w:rsidRPr="00000000" w14:paraId="0000010E">
      <w:pPr>
        <w:pStyle w:val="Heading1"/>
        <w:keepNext w:val="0"/>
        <w:keepLines w:val="0"/>
        <w:spacing w:before="480" w:lineRule="auto"/>
        <w:rPr>
          <w:rFonts w:ascii="Roboto" w:cs="Roboto" w:eastAsia="Roboto" w:hAnsi="Roboto"/>
          <w:sz w:val="46"/>
          <w:szCs w:val="46"/>
        </w:rPr>
      </w:pPr>
      <w:bookmarkStart w:colFirst="0" w:colLast="0" w:name="_heading=h.bdu0fqfb6k4y" w:id="14"/>
      <w:bookmarkEnd w:id="14"/>
      <w:r w:rsidDel="00000000" w:rsidR="00000000" w:rsidRPr="00000000">
        <w:rPr>
          <w:rFonts w:ascii="Roboto" w:cs="Roboto" w:eastAsia="Roboto" w:hAnsi="Roboto"/>
          <w:sz w:val="46"/>
          <w:szCs w:val="46"/>
          <w:rtl w:val="0"/>
        </w:rPr>
        <w:t xml:space="preserve">2.</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46"/>
          <w:szCs w:val="46"/>
          <w:rtl w:val="0"/>
        </w:rPr>
        <w:t xml:space="preserve">Functional requirements</w:t>
      </w:r>
    </w:p>
    <w:p w:rsidR="00000000" w:rsidDel="00000000" w:rsidP="00000000" w:rsidRDefault="00000000" w:rsidRPr="00000000" w14:paraId="0000010F">
      <w:pPr>
        <w:pStyle w:val="Heading2"/>
        <w:rPr/>
      </w:pPr>
      <w:bookmarkStart w:colFirst="0" w:colLast="0" w:name="_heading=h.cah8knr79fas" w:id="15"/>
      <w:bookmarkEnd w:id="15"/>
      <w:r w:rsidDel="00000000" w:rsidR="00000000" w:rsidRPr="00000000">
        <w:rPr>
          <w:rtl w:val="0"/>
        </w:rPr>
        <w:t xml:space="preserve">2.1 System functional overview</w:t>
      </w:r>
    </w:p>
    <w:p w:rsidR="00000000" w:rsidDel="00000000" w:rsidP="00000000" w:rsidRDefault="00000000" w:rsidRPr="00000000" w14:paraId="00000110">
      <w:pPr>
        <w:pStyle w:val="Heading3"/>
        <w:spacing w:after="240" w:before="240" w:lineRule="auto"/>
        <w:rPr>
          <w:rFonts w:ascii="Roboto" w:cs="Roboto" w:eastAsia="Roboto" w:hAnsi="Roboto"/>
        </w:rPr>
      </w:pPr>
      <w:bookmarkStart w:colFirst="0" w:colLast="0" w:name="_heading=h.3znysh7" w:id="16"/>
      <w:bookmarkEnd w:id="16"/>
      <w:r w:rsidDel="00000000" w:rsidR="00000000" w:rsidRPr="00000000">
        <w:rPr>
          <w:rFonts w:ascii="Roboto" w:cs="Roboto" w:eastAsia="Roboto" w:hAnsi="Roboto"/>
          <w:rtl w:val="0"/>
        </w:rPr>
        <w:t xml:space="preserve">2.1.1. Screen Flow</w:t>
      </w:r>
    </w:p>
    <w:p w:rsidR="00000000" w:rsidDel="00000000" w:rsidP="00000000" w:rsidRDefault="00000000" w:rsidRPr="00000000" w14:paraId="00000111">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5731200" cy="3683000"/>
            <wp:effectExtent b="0" l="0" r="0" t="0"/>
            <wp:docPr id="1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13">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14">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15">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16">
      <w:pPr>
        <w:pStyle w:val="Heading3"/>
        <w:spacing w:after="240" w:before="240" w:lineRule="auto"/>
        <w:rPr>
          <w:rFonts w:ascii="Roboto" w:cs="Roboto" w:eastAsia="Roboto" w:hAnsi="Roboto"/>
        </w:rPr>
      </w:pPr>
      <w:bookmarkStart w:colFirst="0" w:colLast="0" w:name="_heading=h.2et92p0" w:id="17"/>
      <w:bookmarkEnd w:id="17"/>
      <w:r w:rsidDel="00000000" w:rsidR="00000000" w:rsidRPr="00000000">
        <w:rPr>
          <w:rFonts w:ascii="Roboto" w:cs="Roboto" w:eastAsia="Roboto" w:hAnsi="Roboto"/>
          <w:rtl w:val="0"/>
        </w:rPr>
        <w:t xml:space="preserve">2.1.2 Screen Detail</w:t>
      </w:r>
    </w:p>
    <w:tbl>
      <w:tblPr>
        <w:tblStyle w:val="Table3"/>
        <w:tblW w:w="10665.0" w:type="dxa"/>
        <w:jc w:val="left"/>
        <w:tblInd w:w="-720.0"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600"/>
      </w:tblPr>
      <w:tblGrid>
        <w:gridCol w:w="825"/>
        <w:gridCol w:w="2085"/>
        <w:gridCol w:w="1440"/>
        <w:gridCol w:w="6315"/>
        <w:tblGridChange w:id="0">
          <w:tblGrid>
            <w:gridCol w:w="825"/>
            <w:gridCol w:w="2085"/>
            <w:gridCol w:w="1440"/>
            <w:gridCol w:w="6315"/>
          </w:tblGrid>
        </w:tblGridChange>
      </w:tblGrid>
      <w:tr>
        <w:trPr>
          <w:cantSplit w:val="0"/>
          <w:trHeight w:val="485" w:hRule="atLeast"/>
          <w:tblHeader w:val="0"/>
        </w:trPr>
        <w:tc>
          <w:tcPr>
            <w:shd w:fill="f7caac" w:val="clear"/>
            <w:tcMar>
              <w:top w:w="100.0" w:type="dxa"/>
              <w:left w:w="100.0" w:type="dxa"/>
              <w:bottom w:w="100.0" w:type="dxa"/>
              <w:right w:w="100.0" w:type="dxa"/>
            </w:tcMar>
          </w:tcPr>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No.</w:t>
            </w:r>
          </w:p>
        </w:tc>
        <w:tc>
          <w:tcPr>
            <w:shd w:fill="f7caac" w:val="clear"/>
            <w:tcMar>
              <w:top w:w="100.0" w:type="dxa"/>
              <w:left w:w="100.0" w:type="dxa"/>
              <w:bottom w:w="100.0" w:type="dxa"/>
              <w:right w:w="100.0" w:type="dxa"/>
            </w:tcMar>
          </w:tcPr>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Feature</w:t>
            </w:r>
          </w:p>
        </w:tc>
        <w:tc>
          <w:tcPr>
            <w:shd w:fill="f7caac" w:val="clear"/>
            <w:tcMar>
              <w:top w:w="100.0" w:type="dxa"/>
              <w:left w:w="100.0" w:type="dxa"/>
              <w:bottom w:w="100.0" w:type="dxa"/>
              <w:right w:w="100.0" w:type="dxa"/>
            </w:tcMar>
          </w:tcPr>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Screen</w:t>
            </w:r>
          </w:p>
        </w:tc>
        <w:tc>
          <w:tcPr>
            <w:shd w:fill="f7caac" w:val="clear"/>
            <w:tcMar>
              <w:top w:w="100.0" w:type="dxa"/>
              <w:left w:w="100.0" w:type="dxa"/>
              <w:bottom w:w="100.0" w:type="dxa"/>
              <w:right w:w="100.0" w:type="dxa"/>
            </w:tcMar>
          </w:tcPr>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rHeight w:val="1080" w:hRule="atLeast"/>
          <w:tblHeader w:val="0"/>
        </w:trPr>
        <w:tc>
          <w:tcPr>
            <w:tcMar>
              <w:top w:w="100.0" w:type="dxa"/>
              <w:left w:w="100.0" w:type="dxa"/>
              <w:bottom w:w="100.0" w:type="dxa"/>
              <w:right w:w="100.0" w:type="dxa"/>
            </w:tcMar>
          </w:tcPr>
          <w:p w:rsidR="00000000" w:rsidDel="00000000" w:rsidP="00000000" w:rsidRDefault="00000000" w:rsidRPr="00000000" w14:paraId="0000011B">
            <w:pPr>
              <w:rPr>
                <w:rFonts w:ascii="Roboto" w:cs="Roboto" w:eastAsia="Roboto" w:hAnsi="Roboto"/>
              </w:rPr>
            </w:pPr>
            <w:r w:rsidDel="00000000" w:rsidR="00000000" w:rsidRPr="00000000">
              <w:rPr>
                <w:rFonts w:ascii="Roboto" w:cs="Roboto" w:eastAsia="Roboto" w:hAnsi="Roboto"/>
                <w:rtl w:val="0"/>
              </w:rPr>
              <w:t xml:space="preserve">1</w:t>
            </w:r>
          </w:p>
        </w:tc>
        <w:tc>
          <w:tcPr>
            <w:tcMar>
              <w:top w:w="100.0" w:type="dxa"/>
              <w:left w:w="100.0" w:type="dxa"/>
              <w:bottom w:w="100.0" w:type="dxa"/>
              <w:right w:w="100.0" w:type="dxa"/>
            </w:tcMar>
          </w:tcPr>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Starting Page</w:t>
            </w:r>
          </w:p>
        </w:tc>
        <w:tc>
          <w:tcPr>
            <w:tcMar>
              <w:top w:w="100.0" w:type="dxa"/>
              <w:left w:w="100.0" w:type="dxa"/>
              <w:bottom w:w="100.0" w:type="dxa"/>
              <w:right w:w="100.0" w:type="dxa"/>
            </w:tcMar>
          </w:tcPr>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Home Page</w:t>
            </w:r>
          </w:p>
        </w:tc>
        <w:tc>
          <w:tcPr>
            <w:tcMar>
              <w:top w:w="100.0" w:type="dxa"/>
              <w:left w:w="100.0" w:type="dxa"/>
              <w:bottom w:w="100.0" w:type="dxa"/>
              <w:right w:w="100.0" w:type="dxa"/>
            </w:tcMar>
          </w:tcPr>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-Show sliders, hot posts, featured products + the sider with the latest posts, static contacts/links</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-Show slider, post, product information </w:t>
            </w:r>
          </w:p>
        </w:tc>
      </w:tr>
      <w:tr>
        <w:trPr>
          <w:cantSplit w:val="0"/>
          <w:trHeight w:val="1035" w:hRule="atLeast"/>
          <w:tblHeader w:val="0"/>
        </w:trPr>
        <w:tc>
          <w:tcPr>
            <w:tcMar>
              <w:top w:w="100.0" w:type="dxa"/>
              <w:left w:w="100.0" w:type="dxa"/>
              <w:bottom w:w="100.0" w:type="dxa"/>
              <w:right w:w="100.0" w:type="dxa"/>
            </w:tcMar>
          </w:tcPr>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2</w:t>
            </w:r>
          </w:p>
        </w:tc>
        <w:tc>
          <w:tcPr>
            <w:tcMar>
              <w:top w:w="100.0" w:type="dxa"/>
              <w:left w:w="100.0" w:type="dxa"/>
              <w:bottom w:w="100.0" w:type="dxa"/>
              <w:right w:w="100.0" w:type="dxa"/>
            </w:tcMar>
          </w:tcPr>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Show Shared Post List</w:t>
            </w:r>
          </w:p>
        </w:tc>
        <w:tc>
          <w:tcPr>
            <w:tcMar>
              <w:top w:w="100.0" w:type="dxa"/>
              <w:left w:w="100.0" w:type="dxa"/>
              <w:bottom w:w="100.0" w:type="dxa"/>
              <w:right w:w="100.0" w:type="dxa"/>
            </w:tcMar>
          </w:tcPr>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Post List</w:t>
            </w:r>
          </w:p>
        </w:tc>
        <w:tc>
          <w:tcPr>
            <w:tcMar>
              <w:top w:w="100.0" w:type="dxa"/>
              <w:left w:w="100.0" w:type="dxa"/>
              <w:bottom w:w="100.0" w:type="dxa"/>
              <w:right w:w="100.0" w:type="dxa"/>
            </w:tcMar>
          </w:tcPr>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-Show the posts in pages + the sider with the post search box, post categories, the latest posts, and static contacts/links</w:t>
            </w:r>
          </w:p>
          <w:p w:rsidR="00000000" w:rsidDel="00000000" w:rsidP="00000000" w:rsidRDefault="00000000" w:rsidRPr="00000000" w14:paraId="00000124">
            <w:pPr>
              <w:rPr>
                <w:rFonts w:ascii="Roboto" w:cs="Roboto" w:eastAsia="Roboto" w:hAnsi="Roboto"/>
              </w:rPr>
            </w:pPr>
            <w:r w:rsidDel="00000000" w:rsidR="00000000" w:rsidRPr="00000000">
              <w:rPr>
                <w:rFonts w:ascii="Roboto" w:cs="Roboto" w:eastAsia="Roboto" w:hAnsi="Roboto"/>
                <w:rtl w:val="0"/>
              </w:rPr>
              <w:t xml:space="preserve">-Show post information</w:t>
            </w:r>
          </w:p>
        </w:tc>
      </w:tr>
      <w:tr>
        <w:trPr>
          <w:cantSplit w:val="0"/>
          <w:trHeight w:val="1025" w:hRule="atLeast"/>
          <w:tblHeader w:val="0"/>
        </w:trPr>
        <w:tc>
          <w:tcPr>
            <w:tcMar>
              <w:top w:w="100.0" w:type="dxa"/>
              <w:left w:w="100.0" w:type="dxa"/>
              <w:bottom w:w="100.0" w:type="dxa"/>
              <w:right w:w="100.0" w:type="dxa"/>
            </w:tcMar>
          </w:tcPr>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3</w:t>
            </w:r>
          </w:p>
        </w:tc>
        <w:tc>
          <w:tcPr>
            <w:tcMar>
              <w:top w:w="100.0" w:type="dxa"/>
              <w:left w:w="100.0" w:type="dxa"/>
              <w:bottom w:w="100.0" w:type="dxa"/>
              <w:right w:w="100.0" w:type="dxa"/>
            </w:tcMar>
          </w:tcPr>
          <w:p w:rsidR="00000000" w:rsidDel="00000000" w:rsidP="00000000" w:rsidRDefault="00000000" w:rsidRPr="00000000" w14:paraId="00000126">
            <w:pPr>
              <w:rPr>
                <w:rFonts w:ascii="Roboto" w:cs="Roboto" w:eastAsia="Roboto" w:hAnsi="Roboto"/>
              </w:rPr>
            </w:pPr>
            <w:r w:rsidDel="00000000" w:rsidR="00000000" w:rsidRPr="00000000">
              <w:rPr>
                <w:rFonts w:ascii="Roboto" w:cs="Roboto" w:eastAsia="Roboto" w:hAnsi="Roboto"/>
                <w:rtl w:val="0"/>
              </w:rPr>
              <w:t xml:space="preserve">Show details of the selected Shared Post</w:t>
            </w:r>
          </w:p>
        </w:tc>
        <w:tc>
          <w:tcPr>
            <w:tcMar>
              <w:top w:w="100.0" w:type="dxa"/>
              <w:left w:w="100.0" w:type="dxa"/>
              <w:bottom w:w="100.0" w:type="dxa"/>
              <w:right w:w="100.0" w:type="dxa"/>
            </w:tcMar>
          </w:tcPr>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Post Details</w:t>
            </w:r>
          </w:p>
        </w:tc>
        <w:tc>
          <w:tcPr>
            <w:tcMar>
              <w:top w:w="100.0" w:type="dxa"/>
              <w:left w:w="100.0" w:type="dxa"/>
              <w:bottom w:w="100.0" w:type="dxa"/>
              <w:right w:w="100.0" w:type="dxa"/>
            </w:tcMar>
          </w:tcPr>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rtl w:val="0"/>
              </w:rPr>
              <w:t xml:space="preserve">-Show post details + the sider with the post search box, post categories, static contacts/links</w:t>
            </w:r>
          </w:p>
        </w:tc>
      </w:tr>
      <w:tr>
        <w:trPr>
          <w:cantSplit w:val="0"/>
          <w:trHeight w:val="1305" w:hRule="atLeast"/>
          <w:tblHeader w:val="0"/>
        </w:trPr>
        <w:tc>
          <w:tcPr>
            <w:tcMar>
              <w:top w:w="100.0" w:type="dxa"/>
              <w:left w:w="100.0" w:type="dxa"/>
              <w:bottom w:w="100.0" w:type="dxa"/>
              <w:right w:w="100.0" w:type="dxa"/>
            </w:tcMar>
          </w:tcPr>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4</w:t>
            </w:r>
          </w:p>
        </w:tc>
        <w:tc>
          <w:tcPr>
            <w:tcMar>
              <w:top w:w="100.0" w:type="dxa"/>
              <w:left w:w="100.0" w:type="dxa"/>
              <w:bottom w:w="100.0" w:type="dxa"/>
              <w:right w:w="100.0" w:type="dxa"/>
            </w:tcMar>
          </w:tcPr>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tl w:val="0"/>
              </w:rPr>
              <w:t xml:space="preserve">Show Active Products List</w:t>
            </w:r>
          </w:p>
        </w:tc>
        <w:tc>
          <w:tcPr>
            <w:tcMar>
              <w:top w:w="100.0" w:type="dxa"/>
              <w:left w:w="100.0" w:type="dxa"/>
              <w:bottom w:w="100.0" w:type="dxa"/>
              <w:right w:w="100.0" w:type="dxa"/>
            </w:tcMar>
          </w:tcPr>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Product Lists</w:t>
            </w:r>
          </w:p>
        </w:tc>
        <w:tc>
          <w:tcPr>
            <w:tcMar>
              <w:top w:w="100.0" w:type="dxa"/>
              <w:left w:w="100.0" w:type="dxa"/>
              <w:bottom w:w="100.0" w:type="dxa"/>
              <w:right w:w="100.0" w:type="dxa"/>
            </w:tcMar>
          </w:tcPr>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-Show the products in pages + the sider with the product search box, product categories, the latest products, and static contacts/links;</w:t>
            </w:r>
          </w:p>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-Show product information</w:t>
            </w:r>
          </w:p>
        </w:tc>
      </w:tr>
      <w:tr>
        <w:trPr>
          <w:cantSplit w:val="0"/>
          <w:trHeight w:val="1295" w:hRule="atLeast"/>
          <w:tblHeader w:val="0"/>
        </w:trPr>
        <w:tc>
          <w:tcPr>
            <w:tcMar>
              <w:top w:w="100.0" w:type="dxa"/>
              <w:left w:w="100.0" w:type="dxa"/>
              <w:bottom w:w="100.0" w:type="dxa"/>
              <w:right w:w="100.0" w:type="dxa"/>
            </w:tcMar>
          </w:tcPr>
          <w:p w:rsidR="00000000" w:rsidDel="00000000" w:rsidP="00000000" w:rsidRDefault="00000000" w:rsidRPr="00000000" w14:paraId="0000012E">
            <w:pPr>
              <w:rPr>
                <w:rFonts w:ascii="Roboto" w:cs="Roboto" w:eastAsia="Roboto" w:hAnsi="Roboto"/>
              </w:rPr>
            </w:pPr>
            <w:r w:rsidDel="00000000" w:rsidR="00000000" w:rsidRPr="00000000">
              <w:rPr>
                <w:rFonts w:ascii="Roboto" w:cs="Roboto" w:eastAsia="Roboto" w:hAnsi="Roboto"/>
                <w:rtl w:val="0"/>
              </w:rPr>
              <w:t xml:space="preserve">5</w:t>
            </w:r>
          </w:p>
        </w:tc>
        <w:tc>
          <w:tcPr>
            <w:tcMar>
              <w:top w:w="100.0" w:type="dxa"/>
              <w:left w:w="100.0" w:type="dxa"/>
              <w:bottom w:w="100.0" w:type="dxa"/>
              <w:right w:w="100.0" w:type="dxa"/>
            </w:tcMar>
          </w:tcPr>
          <w:p w:rsidR="00000000" w:rsidDel="00000000" w:rsidP="00000000" w:rsidRDefault="00000000" w:rsidRPr="00000000" w14:paraId="0000012F">
            <w:pPr>
              <w:rPr>
                <w:rFonts w:ascii="Roboto" w:cs="Roboto" w:eastAsia="Roboto" w:hAnsi="Roboto"/>
              </w:rPr>
            </w:pPr>
            <w:r w:rsidDel="00000000" w:rsidR="00000000" w:rsidRPr="00000000">
              <w:rPr>
                <w:rFonts w:ascii="Roboto" w:cs="Roboto" w:eastAsia="Roboto" w:hAnsi="Roboto"/>
                <w:rtl w:val="0"/>
              </w:rPr>
              <w:t xml:space="preserve">Show details of the selected Product</w:t>
            </w:r>
          </w:p>
        </w:tc>
        <w:tc>
          <w:tcPr>
            <w:tcMar>
              <w:top w:w="100.0" w:type="dxa"/>
              <w:left w:w="100.0" w:type="dxa"/>
              <w:bottom w:w="100.0" w:type="dxa"/>
              <w:right w:w="100.0" w:type="dxa"/>
            </w:tcMar>
          </w:tcPr>
          <w:p w:rsidR="00000000" w:rsidDel="00000000" w:rsidP="00000000" w:rsidRDefault="00000000" w:rsidRPr="00000000" w14:paraId="00000130">
            <w:pPr>
              <w:rPr>
                <w:rFonts w:ascii="Roboto" w:cs="Roboto" w:eastAsia="Roboto" w:hAnsi="Roboto"/>
              </w:rPr>
            </w:pPr>
            <w:r w:rsidDel="00000000" w:rsidR="00000000" w:rsidRPr="00000000">
              <w:rPr>
                <w:rFonts w:ascii="Roboto" w:cs="Roboto" w:eastAsia="Roboto" w:hAnsi="Roboto"/>
                <w:rtl w:val="0"/>
              </w:rPr>
              <w:t xml:space="preserve">Product Details</w:t>
            </w:r>
          </w:p>
        </w:tc>
        <w:tc>
          <w:tcPr>
            <w:tcMar>
              <w:top w:w="100.0" w:type="dxa"/>
              <w:left w:w="100.0" w:type="dxa"/>
              <w:bottom w:w="100.0" w:type="dxa"/>
              <w:right w:w="100.0" w:type="dxa"/>
            </w:tcMar>
          </w:tcPr>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-Show product details + the sider with the product search box, product categories, the latest products, and static contacts/links</w:t>
            </w:r>
          </w:p>
        </w:tc>
      </w:tr>
      <w:tr>
        <w:trPr>
          <w:cantSplit w:val="0"/>
          <w:trHeight w:val="1485" w:hRule="atLeast"/>
          <w:tblHeader w:val="0"/>
        </w:trPr>
        <w:tc>
          <w:tcPr>
            <w:tcMar>
              <w:top w:w="100.0" w:type="dxa"/>
              <w:left w:w="100.0" w:type="dxa"/>
              <w:bottom w:w="100.0" w:type="dxa"/>
              <w:right w:w="100.0" w:type="dxa"/>
            </w:tcMar>
          </w:tcPr>
          <w:p w:rsidR="00000000" w:rsidDel="00000000" w:rsidP="00000000" w:rsidRDefault="00000000" w:rsidRPr="00000000" w14:paraId="00000132">
            <w:pPr>
              <w:rPr>
                <w:rFonts w:ascii="Roboto" w:cs="Roboto" w:eastAsia="Roboto" w:hAnsi="Roboto"/>
              </w:rPr>
            </w:pPr>
            <w:r w:rsidDel="00000000" w:rsidR="00000000" w:rsidRPr="00000000">
              <w:rPr>
                <w:rFonts w:ascii="Roboto" w:cs="Roboto" w:eastAsia="Roboto" w:hAnsi="Roboto"/>
                <w:rtl w:val="0"/>
              </w:rPr>
              <w:t xml:space="preserve">6</w:t>
            </w:r>
          </w:p>
        </w:tc>
        <w:tc>
          <w:tcPr>
            <w:tcMar>
              <w:top w:w="100.0" w:type="dxa"/>
              <w:left w:w="100.0" w:type="dxa"/>
              <w:bottom w:w="100.0" w:type="dxa"/>
              <w:right w:w="100.0" w:type="dxa"/>
            </w:tcMar>
          </w:tcPr>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Show details of the user carts</w:t>
            </w:r>
          </w:p>
        </w:tc>
        <w:tc>
          <w:tcPr>
            <w:tcMar>
              <w:top w:w="100.0" w:type="dxa"/>
              <w:left w:w="100.0" w:type="dxa"/>
              <w:bottom w:w="100.0" w:type="dxa"/>
              <w:right w:w="100.0" w:type="dxa"/>
            </w:tcMar>
          </w:tcPr>
          <w:p w:rsidR="00000000" w:rsidDel="00000000" w:rsidP="00000000" w:rsidRDefault="00000000" w:rsidRPr="00000000" w14:paraId="00000134">
            <w:pPr>
              <w:rPr>
                <w:rFonts w:ascii="Roboto" w:cs="Roboto" w:eastAsia="Roboto" w:hAnsi="Roboto"/>
              </w:rPr>
            </w:pPr>
            <w:r w:rsidDel="00000000" w:rsidR="00000000" w:rsidRPr="00000000">
              <w:rPr>
                <w:rFonts w:ascii="Roboto" w:cs="Roboto" w:eastAsia="Roboto" w:hAnsi="Roboto"/>
                <w:rtl w:val="0"/>
              </w:rPr>
              <w:t xml:space="preserve">Cart Details</w:t>
            </w:r>
          </w:p>
        </w:tc>
        <w:tc>
          <w:tcPr>
            <w:tcMar>
              <w:top w:w="100.0" w:type="dxa"/>
              <w:left w:w="100.0" w:type="dxa"/>
              <w:bottom w:w="100.0" w:type="dxa"/>
              <w:right w:w="100.0" w:type="dxa"/>
            </w:tcMar>
          </w:tcPr>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-Show the cart details with list of the user's chosen products and the total order price + the sider with the product search box, product categories, the latest products, and static contacts/links</w:t>
            </w:r>
          </w:p>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tl w:val="0"/>
              </w:rPr>
              <w:t xml:space="preserve">-The user can edit Cart</w:t>
            </w:r>
          </w:p>
        </w:tc>
      </w:tr>
      <w:tr>
        <w:trPr>
          <w:cantSplit w:val="0"/>
          <w:trHeight w:val="1920" w:hRule="atLeast"/>
          <w:tblHeader w:val="0"/>
        </w:trPr>
        <w:tc>
          <w:tcPr>
            <w:tcMar>
              <w:top w:w="100.0" w:type="dxa"/>
              <w:left w:w="100.0" w:type="dxa"/>
              <w:bottom w:w="100.0" w:type="dxa"/>
              <w:right w:w="100.0" w:type="dxa"/>
            </w:tcMar>
          </w:tcPr>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7</w:t>
            </w:r>
          </w:p>
        </w:tc>
        <w:tc>
          <w:tcPr>
            <w:tcMar>
              <w:top w:w="100.0" w:type="dxa"/>
              <w:left w:w="100.0" w:type="dxa"/>
              <w:bottom w:w="100.0" w:type="dxa"/>
              <w:right w:w="100.0" w:type="dxa"/>
            </w:tcMar>
          </w:tcPr>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Edit Order receiver information</w:t>
            </w:r>
          </w:p>
        </w:tc>
        <w:tc>
          <w:tcPr>
            <w:tcMar>
              <w:top w:w="100.0" w:type="dxa"/>
              <w:left w:w="100.0" w:type="dxa"/>
              <w:bottom w:w="100.0" w:type="dxa"/>
              <w:right w:w="100.0" w:type="dxa"/>
            </w:tcMar>
          </w:tcPr>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rtl w:val="0"/>
              </w:rPr>
              <w:t xml:space="preserve">Cart Contact</w:t>
            </w:r>
          </w:p>
        </w:tc>
        <w:tc>
          <w:tcPr>
            <w:tcMar>
              <w:top w:w="100.0" w:type="dxa"/>
              <w:left w:w="100.0" w:type="dxa"/>
              <w:bottom w:w="100.0" w:type="dxa"/>
              <w:right w:w="100.0" w:type="dxa"/>
            </w:tcMar>
          </w:tcPr>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tl w:val="0"/>
              </w:rPr>
              <w:t xml:space="preserve">-Show the list of user chosen product, the total order price and the receiver information + the sider with the product search box, product categories, the latest products, and static contacts/links</w:t>
            </w:r>
          </w:p>
          <w:p w:rsidR="00000000" w:rsidDel="00000000" w:rsidP="00000000" w:rsidRDefault="00000000" w:rsidRPr="00000000" w14:paraId="0000013B">
            <w:pPr>
              <w:rPr>
                <w:rFonts w:ascii="Roboto" w:cs="Roboto" w:eastAsia="Roboto" w:hAnsi="Roboto"/>
              </w:rPr>
            </w:pPr>
            <w:r w:rsidDel="00000000" w:rsidR="00000000" w:rsidRPr="00000000">
              <w:rPr>
                <w:rFonts w:ascii="Roboto" w:cs="Roboto" w:eastAsia="Roboto" w:hAnsi="Roboto"/>
                <w:rtl w:val="0"/>
              </w:rPr>
              <w:t xml:space="preserve">- Users can edit/change the receiver information and submit orders.</w:t>
            </w:r>
          </w:p>
        </w:tc>
      </w:tr>
      <w:tr>
        <w:trPr>
          <w:cantSplit w:val="0"/>
          <w:trHeight w:val="1590" w:hRule="atLeast"/>
          <w:tblHeader w:val="0"/>
        </w:trPr>
        <w:tc>
          <w:tcPr>
            <w:tcMar>
              <w:top w:w="100.0" w:type="dxa"/>
              <w:left w:w="100.0" w:type="dxa"/>
              <w:bottom w:w="100.0" w:type="dxa"/>
              <w:right w:w="100.0" w:type="dxa"/>
            </w:tcMar>
          </w:tcPr>
          <w:p w:rsidR="00000000" w:rsidDel="00000000" w:rsidP="00000000" w:rsidRDefault="00000000" w:rsidRPr="00000000" w14:paraId="0000013C">
            <w:pPr>
              <w:rPr>
                <w:rFonts w:ascii="Roboto" w:cs="Roboto" w:eastAsia="Roboto" w:hAnsi="Roboto"/>
              </w:rPr>
            </w:pPr>
            <w:r w:rsidDel="00000000" w:rsidR="00000000" w:rsidRPr="00000000">
              <w:rPr>
                <w:rFonts w:ascii="Roboto" w:cs="Roboto" w:eastAsia="Roboto" w:hAnsi="Roboto"/>
                <w:rtl w:val="0"/>
              </w:rPr>
              <w:t xml:space="preserve">8</w:t>
            </w:r>
          </w:p>
        </w:tc>
        <w:tc>
          <w:tcPr>
            <w:tcMar>
              <w:top w:w="100.0" w:type="dxa"/>
              <w:left w:w="100.0" w:type="dxa"/>
              <w:bottom w:w="100.0" w:type="dxa"/>
              <w:right w:w="100.0" w:type="dxa"/>
            </w:tcMar>
          </w:tcPr>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rtl w:val="0"/>
              </w:rPr>
              <w:t xml:space="preserve">Order Completion Confirmation</w:t>
            </w:r>
          </w:p>
        </w:tc>
        <w:tc>
          <w:tcPr>
            <w:tcMar>
              <w:top w:w="100.0" w:type="dxa"/>
              <w:left w:w="100.0" w:type="dxa"/>
              <w:bottom w:w="100.0" w:type="dxa"/>
              <w:right w:w="100.0" w:type="dxa"/>
            </w:tcMar>
          </w:tcPr>
          <w:p w:rsidR="00000000" w:rsidDel="00000000" w:rsidP="00000000" w:rsidRDefault="00000000" w:rsidRPr="00000000" w14:paraId="0000013E">
            <w:pPr>
              <w:rPr>
                <w:rFonts w:ascii="Roboto" w:cs="Roboto" w:eastAsia="Roboto" w:hAnsi="Roboto"/>
              </w:rPr>
            </w:pPr>
            <w:r w:rsidDel="00000000" w:rsidR="00000000" w:rsidRPr="00000000">
              <w:rPr>
                <w:rFonts w:ascii="Roboto" w:cs="Roboto" w:eastAsia="Roboto" w:hAnsi="Roboto"/>
                <w:rtl w:val="0"/>
              </w:rPr>
              <w:t xml:space="preserve">Cart Completion</w:t>
            </w:r>
          </w:p>
        </w:tc>
        <w:tc>
          <w:tcPr>
            <w:tcMar>
              <w:top w:w="100.0" w:type="dxa"/>
              <w:left w:w="100.0" w:type="dxa"/>
              <w:bottom w:w="100.0" w:type="dxa"/>
              <w:right w:w="100.0" w:type="dxa"/>
            </w:tcMar>
          </w:tcPr>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-This page show the cart completion notes + the sider with the product search box, product categories, the latest products, and static contacts/links</w:t>
            </w:r>
          </w:p>
          <w:p w:rsidR="00000000" w:rsidDel="00000000" w:rsidP="00000000" w:rsidRDefault="00000000" w:rsidRPr="00000000" w14:paraId="00000140">
            <w:pPr>
              <w:rPr>
                <w:rFonts w:ascii="Roboto" w:cs="Roboto" w:eastAsia="Roboto" w:hAnsi="Roboto"/>
              </w:rPr>
            </w:pPr>
            <w:r w:rsidDel="00000000" w:rsidR="00000000" w:rsidRPr="00000000">
              <w:rPr>
                <w:rFonts w:ascii="Roboto" w:cs="Roboto" w:eastAsia="Roboto" w:hAnsi="Roboto"/>
                <w:rtl w:val="0"/>
              </w:rPr>
              <w:t xml:space="preserve">- The customer/user would receive the order confirmation via his/her phone number. </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41">
            <w:pPr>
              <w:rPr>
                <w:rFonts w:ascii="Roboto" w:cs="Roboto" w:eastAsia="Roboto" w:hAnsi="Roboto"/>
              </w:rPr>
            </w:pPr>
            <w:r w:rsidDel="00000000" w:rsidR="00000000" w:rsidRPr="00000000">
              <w:rPr>
                <w:rFonts w:ascii="Roboto" w:cs="Roboto" w:eastAsia="Roboto" w:hAnsi="Roboto"/>
                <w:rtl w:val="0"/>
              </w:rPr>
              <w:t xml:space="preserve">9</w:t>
            </w:r>
          </w:p>
        </w:tc>
        <w:tc>
          <w:tcPr>
            <w:tcMar>
              <w:top w:w="100.0" w:type="dxa"/>
              <w:left w:w="100.0" w:type="dxa"/>
              <w:bottom w:w="100.0" w:type="dxa"/>
              <w:right w:w="100.0" w:type="dxa"/>
            </w:tcMar>
          </w:tcPr>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rtl w:val="0"/>
              </w:rPr>
              <w:t xml:space="preserve">Login to system</w:t>
            </w:r>
          </w:p>
        </w:tc>
        <w:tc>
          <w:tcPr>
            <w:tcMar>
              <w:top w:w="100.0" w:type="dxa"/>
              <w:left w:w="100.0" w:type="dxa"/>
              <w:bottom w:w="100.0" w:type="dxa"/>
              <w:right w:w="100.0" w:type="dxa"/>
            </w:tcMar>
          </w:tcPr>
          <w:p w:rsidR="00000000" w:rsidDel="00000000" w:rsidP="00000000" w:rsidRDefault="00000000" w:rsidRPr="00000000" w14:paraId="00000143">
            <w:pPr>
              <w:rPr>
                <w:rFonts w:ascii="Roboto" w:cs="Roboto" w:eastAsia="Roboto" w:hAnsi="Roboto"/>
              </w:rPr>
            </w:pPr>
            <w:r w:rsidDel="00000000" w:rsidR="00000000" w:rsidRPr="00000000">
              <w:rPr>
                <w:rFonts w:ascii="Roboto" w:cs="Roboto" w:eastAsia="Roboto" w:hAnsi="Roboto"/>
                <w:rtl w:val="0"/>
              </w:rPr>
              <w:t xml:space="preserve">User Login</w:t>
            </w:r>
          </w:p>
        </w:tc>
        <w:tc>
          <w:tcPr>
            <w:tcMar>
              <w:top w:w="100.0" w:type="dxa"/>
              <w:left w:w="100.0" w:type="dxa"/>
              <w:bottom w:w="100.0" w:type="dxa"/>
              <w:right w:w="100.0" w:type="dxa"/>
            </w:tcMar>
          </w:tcPr>
          <w:p w:rsidR="00000000" w:rsidDel="00000000" w:rsidP="00000000" w:rsidRDefault="00000000" w:rsidRPr="00000000" w14:paraId="00000144">
            <w:pPr>
              <w:rPr>
                <w:rFonts w:ascii="Roboto" w:cs="Roboto" w:eastAsia="Roboto" w:hAnsi="Roboto"/>
              </w:rPr>
            </w:pPr>
            <w:r w:rsidDel="00000000" w:rsidR="00000000" w:rsidRPr="00000000">
              <w:rPr>
                <w:rFonts w:ascii="Roboto" w:cs="Roboto" w:eastAsia="Roboto" w:hAnsi="Roboto"/>
                <w:rtl w:val="0"/>
              </w:rPr>
              <w:t xml:space="preserve">-This is a pop-up screen which allows the user to enter email &amp; password to login</w:t>
            </w:r>
          </w:p>
        </w:tc>
      </w:tr>
      <w:tr>
        <w:trPr>
          <w:cantSplit w:val="0"/>
          <w:trHeight w:val="795" w:hRule="atLeast"/>
          <w:tblHeader w:val="0"/>
        </w:trPr>
        <w:tc>
          <w:tcPr>
            <w:tcMar>
              <w:top w:w="100.0" w:type="dxa"/>
              <w:left w:w="100.0" w:type="dxa"/>
              <w:bottom w:w="100.0" w:type="dxa"/>
              <w:right w:w="100.0" w:type="dxa"/>
            </w:tcMar>
          </w:tcPr>
          <w:p w:rsidR="00000000" w:rsidDel="00000000" w:rsidP="00000000" w:rsidRDefault="00000000" w:rsidRPr="00000000" w14:paraId="00000145">
            <w:pPr>
              <w:rPr>
                <w:rFonts w:ascii="Roboto" w:cs="Roboto" w:eastAsia="Roboto" w:hAnsi="Roboto"/>
              </w:rPr>
            </w:pPr>
            <w:r w:rsidDel="00000000" w:rsidR="00000000" w:rsidRPr="00000000">
              <w:rPr>
                <w:rFonts w:ascii="Roboto" w:cs="Roboto" w:eastAsia="Roboto" w:hAnsi="Roboto"/>
                <w:rtl w:val="0"/>
              </w:rPr>
              <w:t xml:space="preserve">10</w:t>
            </w:r>
          </w:p>
        </w:tc>
        <w:tc>
          <w:tcPr>
            <w:tcMar>
              <w:top w:w="100.0" w:type="dxa"/>
              <w:left w:w="100.0" w:type="dxa"/>
              <w:bottom w:w="100.0" w:type="dxa"/>
              <w:right w:w="100.0" w:type="dxa"/>
            </w:tcMar>
          </w:tcPr>
          <w:p w:rsidR="00000000" w:rsidDel="00000000" w:rsidP="00000000" w:rsidRDefault="00000000" w:rsidRPr="00000000" w14:paraId="00000146">
            <w:pPr>
              <w:rPr>
                <w:rFonts w:ascii="Roboto" w:cs="Roboto" w:eastAsia="Roboto" w:hAnsi="Roboto"/>
              </w:rPr>
            </w:pPr>
            <w:r w:rsidDel="00000000" w:rsidR="00000000" w:rsidRPr="00000000">
              <w:rPr>
                <w:rFonts w:ascii="Roboto" w:cs="Roboto" w:eastAsia="Roboto" w:hAnsi="Roboto"/>
                <w:rtl w:val="0"/>
              </w:rPr>
              <w:t xml:space="preserve">Register new user into the System</w:t>
            </w:r>
          </w:p>
        </w:tc>
        <w:tc>
          <w:tcPr>
            <w:tcMar>
              <w:top w:w="100.0" w:type="dxa"/>
              <w:left w:w="100.0" w:type="dxa"/>
              <w:bottom w:w="100.0" w:type="dxa"/>
              <w:right w:w="100.0" w:type="dxa"/>
            </w:tcMar>
          </w:tcPr>
          <w:p w:rsidR="00000000" w:rsidDel="00000000" w:rsidP="00000000" w:rsidRDefault="00000000" w:rsidRPr="00000000" w14:paraId="00000147">
            <w:pPr>
              <w:rPr>
                <w:rFonts w:ascii="Roboto" w:cs="Roboto" w:eastAsia="Roboto" w:hAnsi="Roboto"/>
              </w:rPr>
            </w:pPr>
            <w:r w:rsidDel="00000000" w:rsidR="00000000" w:rsidRPr="00000000">
              <w:rPr>
                <w:rFonts w:ascii="Roboto" w:cs="Roboto" w:eastAsia="Roboto" w:hAnsi="Roboto"/>
                <w:rtl w:val="0"/>
              </w:rPr>
              <w:t xml:space="preserve">User Register</w:t>
            </w:r>
          </w:p>
        </w:tc>
        <w:tc>
          <w:tcPr>
            <w:tcMar>
              <w:top w:w="100.0" w:type="dxa"/>
              <w:left w:w="100.0" w:type="dxa"/>
              <w:bottom w:w="100.0" w:type="dxa"/>
              <w:right w:w="100.0" w:type="dxa"/>
            </w:tcMar>
          </w:tcPr>
          <w:p w:rsidR="00000000" w:rsidDel="00000000" w:rsidP="00000000" w:rsidRDefault="00000000" w:rsidRPr="00000000" w14:paraId="00000148">
            <w:pPr>
              <w:rPr>
                <w:rFonts w:ascii="Roboto" w:cs="Roboto" w:eastAsia="Roboto" w:hAnsi="Roboto"/>
              </w:rPr>
            </w:pPr>
            <w:r w:rsidDel="00000000" w:rsidR="00000000" w:rsidRPr="00000000">
              <w:rPr>
                <w:rFonts w:ascii="Roboto" w:cs="Roboto" w:eastAsia="Roboto" w:hAnsi="Roboto"/>
                <w:rtl w:val="0"/>
              </w:rPr>
              <w:t xml:space="preserve">-This is a pop-up screen which allows the user to register to the system</w:t>
            </w:r>
          </w:p>
        </w:tc>
      </w:tr>
      <w:tr>
        <w:trPr>
          <w:cantSplit w:val="0"/>
          <w:trHeight w:val="1050" w:hRule="atLeast"/>
          <w:tblHeader w:val="0"/>
        </w:trPr>
        <w:tc>
          <w:tcPr>
            <w:tcMar>
              <w:top w:w="100.0" w:type="dxa"/>
              <w:left w:w="100.0" w:type="dxa"/>
              <w:bottom w:w="100.0" w:type="dxa"/>
              <w:right w:w="100.0" w:type="dxa"/>
            </w:tcMar>
          </w:tcPr>
          <w:p w:rsidR="00000000" w:rsidDel="00000000" w:rsidP="00000000" w:rsidRDefault="00000000" w:rsidRPr="00000000" w14:paraId="00000149">
            <w:pPr>
              <w:rPr>
                <w:rFonts w:ascii="Roboto" w:cs="Roboto" w:eastAsia="Roboto" w:hAnsi="Roboto"/>
              </w:rPr>
            </w:pPr>
            <w:r w:rsidDel="00000000" w:rsidR="00000000" w:rsidRPr="00000000">
              <w:rPr>
                <w:rFonts w:ascii="Roboto" w:cs="Roboto" w:eastAsia="Roboto" w:hAnsi="Roboto"/>
                <w:rtl w:val="0"/>
              </w:rPr>
              <w:t xml:space="preserve">11</w:t>
            </w:r>
          </w:p>
        </w:tc>
        <w:tc>
          <w:tcPr>
            <w:tcMar>
              <w:top w:w="100.0" w:type="dxa"/>
              <w:left w:w="100.0" w:type="dxa"/>
              <w:bottom w:w="100.0" w:type="dxa"/>
              <w:right w:w="100.0" w:type="dxa"/>
            </w:tcMar>
          </w:tcPr>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Change User Password</w:t>
            </w:r>
          </w:p>
        </w:tc>
        <w:tc>
          <w:tcPr>
            <w:tcMar>
              <w:top w:w="100.0" w:type="dxa"/>
              <w:left w:w="100.0" w:type="dxa"/>
              <w:bottom w:w="100.0" w:type="dxa"/>
              <w:right w:w="100.0" w:type="dxa"/>
            </w:tcMar>
          </w:tcPr>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rtl w:val="0"/>
              </w:rPr>
              <w:t xml:space="preserve">Change Password</w:t>
            </w:r>
          </w:p>
        </w:tc>
        <w:tc>
          <w:tcPr>
            <w:tcMar>
              <w:top w:w="100.0" w:type="dxa"/>
              <w:left w:w="100.0" w:type="dxa"/>
              <w:bottom w:w="100.0" w:type="dxa"/>
              <w:right w:w="100.0" w:type="dxa"/>
            </w:tcMar>
          </w:tcPr>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-This is a pop-up screen which allows the user to change password</w:t>
            </w:r>
          </w:p>
        </w:tc>
      </w:tr>
      <w:tr>
        <w:trPr>
          <w:cantSplit w:val="0"/>
          <w:trHeight w:val="755" w:hRule="atLeast"/>
          <w:tblHeader w:val="0"/>
        </w:trPr>
        <w:tc>
          <w:tcPr>
            <w:tcMar>
              <w:top w:w="100.0" w:type="dxa"/>
              <w:left w:w="100.0" w:type="dxa"/>
              <w:bottom w:w="100.0" w:type="dxa"/>
              <w:right w:w="100.0" w:type="dxa"/>
            </w:tcMar>
          </w:tcPr>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12</w:t>
            </w:r>
          </w:p>
        </w:tc>
        <w:tc>
          <w:tcPr>
            <w:tcMar>
              <w:top w:w="100.0" w:type="dxa"/>
              <w:left w:w="100.0" w:type="dxa"/>
              <w:bottom w:w="100.0" w:type="dxa"/>
              <w:right w:w="100.0" w:type="dxa"/>
            </w:tcMar>
          </w:tcPr>
          <w:p w:rsidR="00000000" w:rsidDel="00000000" w:rsidP="00000000" w:rsidRDefault="00000000" w:rsidRPr="00000000" w14:paraId="0000014E">
            <w:pPr>
              <w:rPr>
                <w:rFonts w:ascii="Roboto" w:cs="Roboto" w:eastAsia="Roboto" w:hAnsi="Roboto"/>
              </w:rPr>
            </w:pPr>
            <w:r w:rsidDel="00000000" w:rsidR="00000000" w:rsidRPr="00000000">
              <w:rPr>
                <w:rFonts w:ascii="Roboto" w:cs="Roboto" w:eastAsia="Roboto" w:hAnsi="Roboto"/>
                <w:rtl w:val="0"/>
              </w:rPr>
              <w:t xml:space="preserve">View &amp; Edit User Profile</w:t>
            </w:r>
          </w:p>
        </w:tc>
        <w:tc>
          <w:tcPr>
            <w:tcMar>
              <w:top w:w="100.0" w:type="dxa"/>
              <w:left w:w="100.0" w:type="dxa"/>
              <w:bottom w:w="100.0" w:type="dxa"/>
              <w:right w:w="100.0" w:type="dxa"/>
            </w:tcMar>
          </w:tcPr>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User Profile</w:t>
            </w:r>
          </w:p>
        </w:tc>
        <w:tc>
          <w:tcPr>
            <w:tcMar>
              <w:top w:w="100.0" w:type="dxa"/>
              <w:left w:w="100.0" w:type="dxa"/>
              <w:bottom w:w="100.0" w:type="dxa"/>
              <w:right w:w="100.0" w:type="dxa"/>
            </w:tcMar>
          </w:tcPr>
          <w:p w:rsidR="00000000" w:rsidDel="00000000" w:rsidP="00000000" w:rsidRDefault="00000000" w:rsidRPr="00000000" w14:paraId="00000150">
            <w:pPr>
              <w:rPr>
                <w:rFonts w:ascii="Roboto" w:cs="Roboto" w:eastAsia="Roboto" w:hAnsi="Roboto"/>
              </w:rPr>
            </w:pPr>
            <w:r w:rsidDel="00000000" w:rsidR="00000000" w:rsidRPr="00000000">
              <w:rPr>
                <w:rFonts w:ascii="Roboto" w:cs="Roboto" w:eastAsia="Roboto" w:hAnsi="Roboto"/>
                <w:rtl w:val="0"/>
              </w:rPr>
              <w:t xml:space="preserve">-This is a pop-up screen which allows the user to edit profile information</w:t>
            </w:r>
          </w:p>
        </w:tc>
      </w:tr>
      <w:tr>
        <w:trPr>
          <w:cantSplit w:val="0"/>
          <w:trHeight w:val="755" w:hRule="atLeast"/>
          <w:tblHeader w:val="0"/>
        </w:trPr>
        <w:tc>
          <w:tcPr>
            <w:tcMar>
              <w:top w:w="100.0" w:type="dxa"/>
              <w:left w:w="100.0" w:type="dxa"/>
              <w:bottom w:w="100.0" w:type="dxa"/>
              <w:right w:w="100.0" w:type="dxa"/>
            </w:tcMar>
          </w:tcPr>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13</w:t>
            </w:r>
          </w:p>
        </w:tc>
        <w:tc>
          <w:tcPr>
            <w:tcMar>
              <w:top w:w="100.0" w:type="dxa"/>
              <w:left w:w="100.0" w:type="dxa"/>
              <w:bottom w:w="100.0" w:type="dxa"/>
              <w:right w:w="100.0" w:type="dxa"/>
            </w:tcMar>
          </w:tcPr>
          <w:p w:rsidR="00000000" w:rsidDel="00000000" w:rsidP="00000000" w:rsidRDefault="00000000" w:rsidRPr="00000000" w14:paraId="00000152">
            <w:pPr>
              <w:rPr>
                <w:rFonts w:ascii="Roboto" w:cs="Roboto" w:eastAsia="Roboto" w:hAnsi="Roboto"/>
              </w:rPr>
            </w:pPr>
            <w:r w:rsidDel="00000000" w:rsidR="00000000" w:rsidRPr="00000000">
              <w:rPr>
                <w:rFonts w:ascii="Roboto" w:cs="Roboto" w:eastAsia="Roboto" w:hAnsi="Roboto"/>
                <w:rtl w:val="0"/>
              </w:rPr>
              <w:t xml:space="preserve">View Summited Orders</w:t>
            </w:r>
          </w:p>
        </w:tc>
        <w:tc>
          <w:tcPr>
            <w:tcMar>
              <w:top w:w="100.0" w:type="dxa"/>
              <w:left w:w="100.0" w:type="dxa"/>
              <w:bottom w:w="100.0" w:type="dxa"/>
              <w:right w:w="100.0" w:type="dxa"/>
            </w:tcMar>
          </w:tcPr>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My Orders</w:t>
            </w:r>
          </w:p>
        </w:tc>
        <w:tc>
          <w:tcPr>
            <w:tcMar>
              <w:top w:w="100.0" w:type="dxa"/>
              <w:left w:w="100.0" w:type="dxa"/>
              <w:bottom w:w="100.0" w:type="dxa"/>
              <w:right w:w="100.0" w:type="dxa"/>
            </w:tcMar>
          </w:tcPr>
          <w:p w:rsidR="00000000" w:rsidDel="00000000" w:rsidP="00000000" w:rsidRDefault="00000000" w:rsidRPr="00000000" w14:paraId="00000154">
            <w:pPr>
              <w:rPr>
                <w:rFonts w:ascii="Roboto" w:cs="Roboto" w:eastAsia="Roboto" w:hAnsi="Roboto"/>
              </w:rPr>
            </w:pPr>
            <w:r w:rsidDel="00000000" w:rsidR="00000000" w:rsidRPr="00000000">
              <w:rPr>
                <w:rFonts w:ascii="Roboto" w:cs="Roboto" w:eastAsia="Roboto" w:hAnsi="Roboto"/>
                <w:rtl w:val="0"/>
              </w:rPr>
              <w:t xml:space="preserve">-Show the list of user's orders in pages + the sider with the product search box, product categories, the latest products, and static contacts/links</w:t>
            </w:r>
          </w:p>
        </w:tc>
      </w:tr>
      <w:tr>
        <w:trPr>
          <w:cantSplit w:val="0"/>
          <w:trHeight w:val="1035" w:hRule="atLeast"/>
          <w:tblHeader w:val="0"/>
        </w:trPr>
        <w:tc>
          <w:tcPr>
            <w:tcMar>
              <w:top w:w="100.0" w:type="dxa"/>
              <w:left w:w="100.0" w:type="dxa"/>
              <w:bottom w:w="100.0" w:type="dxa"/>
              <w:right w:w="100.0" w:type="dxa"/>
            </w:tcMar>
          </w:tcPr>
          <w:p w:rsidR="00000000" w:rsidDel="00000000" w:rsidP="00000000" w:rsidRDefault="00000000" w:rsidRPr="00000000" w14:paraId="00000155">
            <w:pPr>
              <w:rPr>
                <w:rFonts w:ascii="Roboto" w:cs="Roboto" w:eastAsia="Roboto" w:hAnsi="Roboto"/>
              </w:rPr>
            </w:pPr>
            <w:r w:rsidDel="00000000" w:rsidR="00000000" w:rsidRPr="00000000">
              <w:rPr>
                <w:rFonts w:ascii="Roboto" w:cs="Roboto" w:eastAsia="Roboto" w:hAnsi="Roboto"/>
                <w:rtl w:val="0"/>
              </w:rPr>
              <w:t xml:space="preserve">14</w:t>
            </w:r>
          </w:p>
        </w:tc>
        <w:tc>
          <w:tcPr>
            <w:tcMar>
              <w:top w:w="100.0" w:type="dxa"/>
              <w:left w:w="100.0" w:type="dxa"/>
              <w:bottom w:w="100.0" w:type="dxa"/>
              <w:right w:w="100.0" w:type="dxa"/>
            </w:tcMar>
          </w:tcPr>
          <w:p w:rsidR="00000000" w:rsidDel="00000000" w:rsidP="00000000" w:rsidRDefault="00000000" w:rsidRPr="00000000" w14:paraId="00000156">
            <w:pPr>
              <w:rPr>
                <w:rFonts w:ascii="Roboto" w:cs="Roboto" w:eastAsia="Roboto" w:hAnsi="Roboto"/>
              </w:rPr>
            </w:pPr>
            <w:r w:rsidDel="00000000" w:rsidR="00000000" w:rsidRPr="00000000">
              <w:rPr>
                <w:rFonts w:ascii="Roboto" w:cs="Roboto" w:eastAsia="Roboto" w:hAnsi="Roboto"/>
                <w:rtl w:val="0"/>
              </w:rPr>
              <w:t xml:space="preserve">View User’ Orders Details</w:t>
            </w:r>
          </w:p>
        </w:tc>
        <w:tc>
          <w:tcPr>
            <w:tcMar>
              <w:top w:w="100.0" w:type="dxa"/>
              <w:left w:w="100.0" w:type="dxa"/>
              <w:bottom w:w="100.0" w:type="dxa"/>
              <w:right w:w="100.0" w:type="dxa"/>
            </w:tcMar>
          </w:tcPr>
          <w:p w:rsidR="00000000" w:rsidDel="00000000" w:rsidP="00000000" w:rsidRDefault="00000000" w:rsidRPr="00000000" w14:paraId="00000157">
            <w:pPr>
              <w:rPr>
                <w:rFonts w:ascii="Roboto" w:cs="Roboto" w:eastAsia="Roboto" w:hAnsi="Roboto"/>
              </w:rPr>
            </w:pPr>
            <w:r w:rsidDel="00000000" w:rsidR="00000000" w:rsidRPr="00000000">
              <w:rPr>
                <w:rFonts w:ascii="Roboto" w:cs="Roboto" w:eastAsia="Roboto" w:hAnsi="Roboto"/>
                <w:rtl w:val="0"/>
              </w:rPr>
              <w:t xml:space="preserve">Order Information</w:t>
            </w:r>
          </w:p>
        </w:tc>
        <w:tc>
          <w:tcPr>
            <w:tcMar>
              <w:top w:w="100.0" w:type="dxa"/>
              <w:left w:w="100.0" w:type="dxa"/>
              <w:bottom w:w="100.0" w:type="dxa"/>
              <w:right w:w="100.0" w:type="dxa"/>
            </w:tcMar>
          </w:tcPr>
          <w:p w:rsidR="00000000" w:rsidDel="00000000" w:rsidP="00000000" w:rsidRDefault="00000000" w:rsidRPr="00000000" w14:paraId="00000158">
            <w:pPr>
              <w:rPr>
                <w:rFonts w:ascii="Roboto" w:cs="Roboto" w:eastAsia="Roboto" w:hAnsi="Roboto"/>
              </w:rPr>
            </w:pPr>
            <w:r w:rsidDel="00000000" w:rsidR="00000000" w:rsidRPr="00000000">
              <w:rPr>
                <w:rFonts w:ascii="Roboto" w:cs="Roboto" w:eastAsia="Roboto" w:hAnsi="Roboto"/>
                <w:rtl w:val="0"/>
              </w:rPr>
              <w:t xml:space="preserve">-Show the order details + the sider with the product search box, product categories, the latest products, and static contacts/links</w:t>
            </w:r>
          </w:p>
        </w:tc>
      </w:tr>
      <w:tr>
        <w:trPr>
          <w:cantSplit w:val="0"/>
          <w:trHeight w:val="990" w:hRule="atLeast"/>
          <w:tblHeader w:val="0"/>
        </w:trPr>
        <w:tc>
          <w:tcPr>
            <w:tcMar>
              <w:top w:w="100.0" w:type="dxa"/>
              <w:left w:w="100.0" w:type="dxa"/>
              <w:bottom w:w="100.0" w:type="dxa"/>
              <w:right w:w="100.0" w:type="dxa"/>
            </w:tcMar>
          </w:tcPr>
          <w:p w:rsidR="00000000" w:rsidDel="00000000" w:rsidP="00000000" w:rsidRDefault="00000000" w:rsidRPr="00000000" w14:paraId="00000159">
            <w:pPr>
              <w:rPr>
                <w:rFonts w:ascii="Roboto" w:cs="Roboto" w:eastAsia="Roboto" w:hAnsi="Roboto"/>
              </w:rPr>
            </w:pPr>
            <w:r w:rsidDel="00000000" w:rsidR="00000000" w:rsidRPr="00000000">
              <w:rPr>
                <w:rFonts w:ascii="Roboto" w:cs="Roboto" w:eastAsia="Roboto" w:hAnsi="Roboto"/>
                <w:rtl w:val="0"/>
              </w:rPr>
              <w:t xml:space="preserve">15</w:t>
            </w:r>
          </w:p>
        </w:tc>
        <w:tc>
          <w:tcPr>
            <w:tcMar>
              <w:top w:w="100.0" w:type="dxa"/>
              <w:left w:w="100.0" w:type="dxa"/>
              <w:bottom w:w="100.0" w:type="dxa"/>
              <w:right w:w="100.0" w:type="dxa"/>
            </w:tcMar>
          </w:tcPr>
          <w:p w:rsidR="00000000" w:rsidDel="00000000" w:rsidP="00000000" w:rsidRDefault="00000000" w:rsidRPr="00000000" w14:paraId="0000015A">
            <w:pPr>
              <w:rPr>
                <w:rFonts w:ascii="Roboto" w:cs="Roboto" w:eastAsia="Roboto" w:hAnsi="Roboto"/>
              </w:rPr>
            </w:pPr>
            <w:r w:rsidDel="00000000" w:rsidR="00000000" w:rsidRPr="00000000">
              <w:rPr>
                <w:rFonts w:ascii="Roboto" w:cs="Roboto" w:eastAsia="Roboto" w:hAnsi="Roboto"/>
                <w:rtl w:val="0"/>
              </w:rPr>
              <w:t xml:space="preserve">View Marketing Related Data</w:t>
            </w:r>
          </w:p>
        </w:tc>
        <w:tc>
          <w:tcPr>
            <w:tcMar>
              <w:top w:w="100.0" w:type="dxa"/>
              <w:left w:w="100.0" w:type="dxa"/>
              <w:bottom w:w="100.0" w:type="dxa"/>
              <w:right w:w="100.0" w:type="dxa"/>
            </w:tcMar>
          </w:tcPr>
          <w:p w:rsidR="00000000" w:rsidDel="00000000" w:rsidP="00000000" w:rsidRDefault="00000000" w:rsidRPr="00000000" w14:paraId="0000015B">
            <w:pPr>
              <w:rPr>
                <w:rFonts w:ascii="Roboto" w:cs="Roboto" w:eastAsia="Roboto" w:hAnsi="Roboto"/>
              </w:rPr>
            </w:pPr>
            <w:r w:rsidDel="00000000" w:rsidR="00000000" w:rsidRPr="00000000">
              <w:rPr>
                <w:rFonts w:ascii="Roboto" w:cs="Roboto" w:eastAsia="Roboto" w:hAnsi="Roboto"/>
                <w:rtl w:val="0"/>
              </w:rPr>
              <w:t xml:space="preserve">MKT Dashboard</w:t>
            </w:r>
          </w:p>
        </w:tc>
        <w:tc>
          <w:tcPr>
            <w:tcMar>
              <w:top w:w="100.0" w:type="dxa"/>
              <w:left w:w="100.0" w:type="dxa"/>
              <w:bottom w:w="100.0" w:type="dxa"/>
              <w:right w:w="100.0" w:type="dxa"/>
            </w:tcMar>
          </w:tcPr>
          <w:p w:rsidR="00000000" w:rsidDel="00000000" w:rsidP="00000000" w:rsidRDefault="00000000" w:rsidRPr="00000000" w14:paraId="0000015C">
            <w:pPr>
              <w:rPr>
                <w:rFonts w:ascii="Roboto" w:cs="Roboto" w:eastAsia="Roboto" w:hAnsi="Roboto"/>
              </w:rPr>
            </w:pPr>
            <w:r w:rsidDel="00000000" w:rsidR="00000000" w:rsidRPr="00000000">
              <w:rPr>
                <w:rFonts w:ascii="Roboto" w:cs="Roboto" w:eastAsia="Roboto" w:hAnsi="Roboto"/>
                <w:rtl w:val="0"/>
              </w:rPr>
              <w:t xml:space="preserve">-Show statistics of posts, products, customers &amp; the trend of new customers</w:t>
            </w:r>
          </w:p>
        </w:tc>
      </w:tr>
      <w:tr>
        <w:trPr>
          <w:cantSplit w:val="0"/>
          <w:trHeight w:val="810" w:hRule="atLeast"/>
          <w:tblHeader w:val="0"/>
        </w:trPr>
        <w:tc>
          <w:tcPr>
            <w:tcMar>
              <w:top w:w="100.0" w:type="dxa"/>
              <w:left w:w="100.0" w:type="dxa"/>
              <w:bottom w:w="100.0" w:type="dxa"/>
              <w:right w:w="100.0" w:type="dxa"/>
            </w:tcMar>
          </w:tcPr>
          <w:p w:rsidR="00000000" w:rsidDel="00000000" w:rsidP="00000000" w:rsidRDefault="00000000" w:rsidRPr="00000000" w14:paraId="0000015D">
            <w:pPr>
              <w:rPr>
                <w:rFonts w:ascii="Roboto" w:cs="Roboto" w:eastAsia="Roboto" w:hAnsi="Roboto"/>
              </w:rPr>
            </w:pPr>
            <w:r w:rsidDel="00000000" w:rsidR="00000000" w:rsidRPr="00000000">
              <w:rPr>
                <w:rFonts w:ascii="Roboto" w:cs="Roboto" w:eastAsia="Roboto" w:hAnsi="Roboto"/>
                <w:rtl w:val="0"/>
              </w:rPr>
              <w:t xml:space="preserve">16</w:t>
            </w:r>
          </w:p>
        </w:tc>
        <w:tc>
          <w:tcPr>
            <w:tcMar>
              <w:top w:w="100.0" w:type="dxa"/>
              <w:left w:w="100.0" w:type="dxa"/>
              <w:bottom w:w="100.0" w:type="dxa"/>
              <w:right w:w="100.0" w:type="dxa"/>
            </w:tcMar>
          </w:tcPr>
          <w:p w:rsidR="00000000" w:rsidDel="00000000" w:rsidP="00000000" w:rsidRDefault="00000000" w:rsidRPr="00000000" w14:paraId="0000015E">
            <w:pPr>
              <w:rPr>
                <w:rFonts w:ascii="Roboto" w:cs="Roboto" w:eastAsia="Roboto" w:hAnsi="Roboto"/>
              </w:rPr>
            </w:pPr>
            <w:r w:rsidDel="00000000" w:rsidR="00000000" w:rsidRPr="00000000">
              <w:rPr>
                <w:rFonts w:ascii="Roboto" w:cs="Roboto" w:eastAsia="Roboto" w:hAnsi="Roboto"/>
                <w:rtl w:val="0"/>
              </w:rPr>
              <w:t xml:space="preserve">View &amp; Edit existing Posts</w:t>
            </w:r>
          </w:p>
        </w:tc>
        <w:tc>
          <w:tcPr>
            <w:tcMar>
              <w:top w:w="100.0" w:type="dxa"/>
              <w:left w:w="100.0" w:type="dxa"/>
              <w:bottom w:w="100.0" w:type="dxa"/>
              <w:right w:w="100.0" w:type="dxa"/>
            </w:tcMar>
          </w:tcPr>
          <w:p w:rsidR="00000000" w:rsidDel="00000000" w:rsidP="00000000" w:rsidRDefault="00000000" w:rsidRPr="00000000" w14:paraId="0000015F">
            <w:pPr>
              <w:rPr>
                <w:rFonts w:ascii="Roboto" w:cs="Roboto" w:eastAsia="Roboto" w:hAnsi="Roboto"/>
              </w:rPr>
            </w:pPr>
            <w:r w:rsidDel="00000000" w:rsidR="00000000" w:rsidRPr="00000000">
              <w:rPr>
                <w:rFonts w:ascii="Roboto" w:cs="Roboto" w:eastAsia="Roboto" w:hAnsi="Roboto"/>
                <w:rtl w:val="0"/>
              </w:rPr>
              <w:t xml:space="preserve">MKT Post List</w:t>
            </w:r>
          </w:p>
        </w:tc>
        <w:tc>
          <w:tcPr>
            <w:tcMar>
              <w:top w:w="100.0" w:type="dxa"/>
              <w:left w:w="100.0" w:type="dxa"/>
              <w:bottom w:w="100.0" w:type="dxa"/>
              <w:right w:w="100.0" w:type="dxa"/>
            </w:tcMar>
          </w:tcPr>
          <w:p w:rsidR="00000000" w:rsidDel="00000000" w:rsidP="00000000" w:rsidRDefault="00000000" w:rsidRPr="00000000" w14:paraId="00000160">
            <w:pPr>
              <w:rPr>
                <w:rFonts w:ascii="Roboto" w:cs="Roboto" w:eastAsia="Roboto" w:hAnsi="Roboto"/>
              </w:rPr>
            </w:pPr>
            <w:r w:rsidDel="00000000" w:rsidR="00000000" w:rsidRPr="00000000">
              <w:rPr>
                <w:rFonts w:ascii="Roboto" w:cs="Roboto" w:eastAsia="Roboto" w:hAnsi="Roboto"/>
                <w:rtl w:val="0"/>
              </w:rPr>
              <w:t xml:space="preserve">-Show the paginated list of posts</w:t>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-Marketing can edit or add new posts</w:t>
            </w:r>
          </w:p>
        </w:tc>
      </w:tr>
      <w:tr>
        <w:trPr>
          <w:cantSplit w:val="0"/>
          <w:trHeight w:val="765" w:hRule="atLeast"/>
          <w:tblHeader w:val="0"/>
        </w:trPr>
        <w:tc>
          <w:tcPr>
            <w:tcMar>
              <w:top w:w="100.0" w:type="dxa"/>
              <w:left w:w="100.0" w:type="dxa"/>
              <w:bottom w:w="100.0" w:type="dxa"/>
              <w:right w:w="100.0" w:type="dxa"/>
            </w:tcMar>
          </w:tcPr>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17</w:t>
            </w:r>
          </w:p>
        </w:tc>
        <w:tc>
          <w:tcPr>
            <w:tcMar>
              <w:top w:w="100.0" w:type="dxa"/>
              <w:left w:w="100.0" w:type="dxa"/>
              <w:bottom w:w="100.0" w:type="dxa"/>
              <w:right w:w="100.0" w:type="dxa"/>
            </w:tcMar>
          </w:tcPr>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View &amp; Edit Details of existing Posts</w:t>
            </w:r>
          </w:p>
        </w:tc>
        <w:tc>
          <w:tcPr>
            <w:tcMar>
              <w:top w:w="100.0" w:type="dxa"/>
              <w:left w:w="100.0" w:type="dxa"/>
              <w:bottom w:w="100.0" w:type="dxa"/>
              <w:right w:w="100.0" w:type="dxa"/>
            </w:tcMar>
          </w:tcPr>
          <w:p w:rsidR="00000000" w:rsidDel="00000000" w:rsidP="00000000" w:rsidRDefault="00000000" w:rsidRPr="00000000" w14:paraId="00000164">
            <w:pPr>
              <w:rPr>
                <w:rFonts w:ascii="Roboto" w:cs="Roboto" w:eastAsia="Roboto" w:hAnsi="Roboto"/>
              </w:rPr>
            </w:pPr>
            <w:r w:rsidDel="00000000" w:rsidR="00000000" w:rsidRPr="00000000">
              <w:rPr>
                <w:rFonts w:ascii="Roboto" w:cs="Roboto" w:eastAsia="Roboto" w:hAnsi="Roboto"/>
                <w:rtl w:val="0"/>
              </w:rPr>
              <w:t xml:space="preserve">MKT Post Details</w:t>
            </w:r>
          </w:p>
        </w:tc>
        <w:tc>
          <w:tcPr>
            <w:tcMar>
              <w:top w:w="100.0" w:type="dxa"/>
              <w:left w:w="100.0" w:type="dxa"/>
              <w:bottom w:w="100.0" w:type="dxa"/>
              <w:right w:w="100.0" w:type="dxa"/>
            </w:tcMar>
          </w:tcPr>
          <w:p w:rsidR="00000000" w:rsidDel="00000000" w:rsidP="00000000" w:rsidRDefault="00000000" w:rsidRPr="00000000" w14:paraId="00000165">
            <w:pPr>
              <w:rPr>
                <w:rFonts w:ascii="Roboto" w:cs="Roboto" w:eastAsia="Roboto" w:hAnsi="Roboto"/>
              </w:rPr>
            </w:pPr>
            <w:r w:rsidDel="00000000" w:rsidR="00000000" w:rsidRPr="00000000">
              <w:rPr>
                <w:rFonts w:ascii="Roboto" w:cs="Roboto" w:eastAsia="Roboto" w:hAnsi="Roboto"/>
                <w:rtl w:val="0"/>
              </w:rPr>
              <w:t xml:space="preserve">-Show detailed post information</w:t>
            </w:r>
          </w:p>
          <w:p w:rsidR="00000000" w:rsidDel="00000000" w:rsidP="00000000" w:rsidRDefault="00000000" w:rsidRPr="00000000" w14:paraId="00000166">
            <w:pPr>
              <w:rPr>
                <w:rFonts w:ascii="Roboto" w:cs="Roboto" w:eastAsia="Roboto" w:hAnsi="Roboto"/>
              </w:rPr>
            </w:pPr>
            <w:r w:rsidDel="00000000" w:rsidR="00000000" w:rsidRPr="00000000">
              <w:rPr>
                <w:rFonts w:ascii="Roboto" w:cs="Roboto" w:eastAsia="Roboto" w:hAnsi="Roboto"/>
                <w:rtl w:val="0"/>
              </w:rPr>
              <w:t xml:space="preserve">-Marketing can edit detail of each post</w:t>
            </w:r>
          </w:p>
        </w:tc>
      </w:tr>
      <w:tr>
        <w:trPr>
          <w:cantSplit w:val="0"/>
          <w:trHeight w:val="825" w:hRule="atLeast"/>
          <w:tblHeader w:val="0"/>
        </w:trPr>
        <w:tc>
          <w:tcPr>
            <w:tcMar>
              <w:top w:w="100.0" w:type="dxa"/>
              <w:left w:w="100.0" w:type="dxa"/>
              <w:bottom w:w="100.0" w:type="dxa"/>
              <w:right w:w="100.0" w:type="dxa"/>
            </w:tcMar>
          </w:tcPr>
          <w:p w:rsidR="00000000" w:rsidDel="00000000" w:rsidP="00000000" w:rsidRDefault="00000000" w:rsidRPr="00000000" w14:paraId="00000167">
            <w:pPr>
              <w:rPr>
                <w:rFonts w:ascii="Roboto" w:cs="Roboto" w:eastAsia="Roboto" w:hAnsi="Roboto"/>
              </w:rPr>
            </w:pPr>
            <w:r w:rsidDel="00000000" w:rsidR="00000000" w:rsidRPr="00000000">
              <w:rPr>
                <w:rFonts w:ascii="Roboto" w:cs="Roboto" w:eastAsia="Roboto" w:hAnsi="Roboto"/>
                <w:rtl w:val="0"/>
              </w:rPr>
              <w:t xml:space="preserve">18</w:t>
            </w:r>
          </w:p>
        </w:tc>
        <w:tc>
          <w:tcPr>
            <w:tcMar>
              <w:top w:w="100.0" w:type="dxa"/>
              <w:left w:w="100.0" w:type="dxa"/>
              <w:bottom w:w="100.0" w:type="dxa"/>
              <w:right w:w="100.0" w:type="dxa"/>
            </w:tcMar>
          </w:tcPr>
          <w:p w:rsidR="00000000" w:rsidDel="00000000" w:rsidP="00000000" w:rsidRDefault="00000000" w:rsidRPr="00000000" w14:paraId="00000168">
            <w:pPr>
              <w:rPr>
                <w:rFonts w:ascii="Roboto" w:cs="Roboto" w:eastAsia="Roboto" w:hAnsi="Roboto"/>
              </w:rPr>
            </w:pPr>
            <w:r w:rsidDel="00000000" w:rsidR="00000000" w:rsidRPr="00000000">
              <w:rPr>
                <w:rFonts w:ascii="Roboto" w:cs="Roboto" w:eastAsia="Roboto" w:hAnsi="Roboto"/>
                <w:rtl w:val="0"/>
              </w:rPr>
              <w:t xml:space="preserve">View &amp; Edit existing Sliders</w:t>
            </w:r>
          </w:p>
        </w:tc>
        <w:tc>
          <w:tcPr>
            <w:tcMar>
              <w:top w:w="100.0" w:type="dxa"/>
              <w:left w:w="100.0" w:type="dxa"/>
              <w:bottom w:w="100.0" w:type="dxa"/>
              <w:right w:w="100.0" w:type="dxa"/>
            </w:tcMar>
          </w:tcPr>
          <w:p w:rsidR="00000000" w:rsidDel="00000000" w:rsidP="00000000" w:rsidRDefault="00000000" w:rsidRPr="00000000" w14:paraId="00000169">
            <w:pPr>
              <w:rPr>
                <w:rFonts w:ascii="Roboto" w:cs="Roboto" w:eastAsia="Roboto" w:hAnsi="Roboto"/>
              </w:rPr>
            </w:pPr>
            <w:r w:rsidDel="00000000" w:rsidR="00000000" w:rsidRPr="00000000">
              <w:rPr>
                <w:rFonts w:ascii="Roboto" w:cs="Roboto" w:eastAsia="Roboto" w:hAnsi="Roboto"/>
                <w:rtl w:val="0"/>
              </w:rPr>
              <w:t xml:space="preserve">MKT Sliders</w:t>
            </w:r>
          </w:p>
        </w:tc>
        <w:tc>
          <w:tcPr>
            <w:tcMar>
              <w:top w:w="100.0" w:type="dxa"/>
              <w:left w:w="100.0" w:type="dxa"/>
              <w:bottom w:w="100.0" w:type="dxa"/>
              <w:right w:w="100.0" w:type="dxa"/>
            </w:tcMar>
          </w:tcPr>
          <w:p w:rsidR="00000000" w:rsidDel="00000000" w:rsidP="00000000" w:rsidRDefault="00000000" w:rsidRPr="00000000" w14:paraId="0000016A">
            <w:pPr>
              <w:rPr>
                <w:rFonts w:ascii="Roboto" w:cs="Roboto" w:eastAsia="Roboto" w:hAnsi="Roboto"/>
              </w:rPr>
            </w:pPr>
            <w:r w:rsidDel="00000000" w:rsidR="00000000" w:rsidRPr="00000000">
              <w:rPr>
                <w:rFonts w:ascii="Roboto" w:cs="Roboto" w:eastAsia="Roboto" w:hAnsi="Roboto"/>
                <w:rtl w:val="0"/>
              </w:rPr>
              <w:t xml:space="preserve">-Show the paginated list of sliders</w:t>
            </w:r>
          </w:p>
          <w:p w:rsidR="00000000" w:rsidDel="00000000" w:rsidP="00000000" w:rsidRDefault="00000000" w:rsidRPr="00000000" w14:paraId="0000016B">
            <w:pPr>
              <w:rPr>
                <w:rFonts w:ascii="Roboto" w:cs="Roboto" w:eastAsia="Roboto" w:hAnsi="Roboto"/>
              </w:rPr>
            </w:pPr>
            <w:r w:rsidDel="00000000" w:rsidR="00000000" w:rsidRPr="00000000">
              <w:rPr>
                <w:rFonts w:ascii="Roboto" w:cs="Roboto" w:eastAsia="Roboto" w:hAnsi="Roboto"/>
                <w:rtl w:val="0"/>
              </w:rPr>
              <w:t xml:space="preserve">-Marketing can add new or remove Sliders</w:t>
            </w:r>
          </w:p>
        </w:tc>
      </w:tr>
      <w:tr>
        <w:trPr>
          <w:cantSplit w:val="0"/>
          <w:trHeight w:val="995" w:hRule="atLeast"/>
          <w:tblHeader w:val="0"/>
        </w:trPr>
        <w:tc>
          <w:tcPr>
            <w:tcMar>
              <w:top w:w="100.0" w:type="dxa"/>
              <w:left w:w="100.0" w:type="dxa"/>
              <w:bottom w:w="100.0" w:type="dxa"/>
              <w:right w:w="100.0" w:type="dxa"/>
            </w:tcMar>
          </w:tcPr>
          <w:p w:rsidR="00000000" w:rsidDel="00000000" w:rsidP="00000000" w:rsidRDefault="00000000" w:rsidRPr="00000000" w14:paraId="0000016C">
            <w:pPr>
              <w:rPr>
                <w:rFonts w:ascii="Roboto" w:cs="Roboto" w:eastAsia="Roboto" w:hAnsi="Roboto"/>
              </w:rPr>
            </w:pPr>
            <w:r w:rsidDel="00000000" w:rsidR="00000000" w:rsidRPr="00000000">
              <w:rPr>
                <w:rFonts w:ascii="Roboto" w:cs="Roboto" w:eastAsia="Roboto" w:hAnsi="Roboto"/>
                <w:rtl w:val="0"/>
              </w:rPr>
              <w:t xml:space="preserve">19</w:t>
            </w:r>
          </w:p>
        </w:tc>
        <w:tc>
          <w:tcPr>
            <w:tcMar>
              <w:top w:w="100.0" w:type="dxa"/>
              <w:left w:w="100.0" w:type="dxa"/>
              <w:bottom w:w="100.0" w:type="dxa"/>
              <w:right w:w="100.0" w:type="dxa"/>
            </w:tcMar>
          </w:tcPr>
          <w:p w:rsidR="00000000" w:rsidDel="00000000" w:rsidP="00000000" w:rsidRDefault="00000000" w:rsidRPr="00000000" w14:paraId="0000016D">
            <w:pPr>
              <w:rPr>
                <w:rFonts w:ascii="Roboto" w:cs="Roboto" w:eastAsia="Roboto" w:hAnsi="Roboto"/>
              </w:rPr>
            </w:pPr>
            <w:r w:rsidDel="00000000" w:rsidR="00000000" w:rsidRPr="00000000">
              <w:rPr>
                <w:rFonts w:ascii="Roboto" w:cs="Roboto" w:eastAsia="Roboto" w:hAnsi="Roboto"/>
                <w:rtl w:val="0"/>
              </w:rPr>
              <w:t xml:space="preserve">View &amp; Edit existing Products</w:t>
            </w:r>
          </w:p>
        </w:tc>
        <w:tc>
          <w:tcPr>
            <w:tcMar>
              <w:top w:w="100.0" w:type="dxa"/>
              <w:left w:w="100.0" w:type="dxa"/>
              <w:bottom w:w="100.0" w:type="dxa"/>
              <w:right w:w="100.0" w:type="dxa"/>
            </w:tcMar>
          </w:tcPr>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 xml:space="preserve">MKT Product List</w:t>
            </w:r>
          </w:p>
        </w:tc>
        <w:tc>
          <w:tcPr>
            <w:tcMar>
              <w:top w:w="100.0" w:type="dxa"/>
              <w:left w:w="100.0" w:type="dxa"/>
              <w:bottom w:w="100.0" w:type="dxa"/>
              <w:right w:w="100.0" w:type="dxa"/>
            </w:tcMar>
          </w:tcPr>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rtl w:val="0"/>
              </w:rPr>
              <w:t xml:space="preserve">-Show the paginated list of products</w:t>
            </w:r>
          </w:p>
          <w:p w:rsidR="00000000" w:rsidDel="00000000" w:rsidP="00000000" w:rsidRDefault="00000000" w:rsidRPr="00000000" w14:paraId="00000170">
            <w:pPr>
              <w:rPr>
                <w:rFonts w:ascii="Roboto" w:cs="Roboto" w:eastAsia="Roboto" w:hAnsi="Roboto"/>
              </w:rPr>
            </w:pPr>
            <w:r w:rsidDel="00000000" w:rsidR="00000000" w:rsidRPr="00000000">
              <w:rPr>
                <w:rFonts w:ascii="Roboto" w:cs="Roboto" w:eastAsia="Roboto" w:hAnsi="Roboto"/>
                <w:rtl w:val="0"/>
              </w:rPr>
              <w:t xml:space="preserve">-Marketing can edit or add new Products</w:t>
            </w:r>
          </w:p>
        </w:tc>
      </w:tr>
      <w:tr>
        <w:trPr>
          <w:cantSplit w:val="0"/>
          <w:trHeight w:val="825" w:hRule="atLeast"/>
          <w:tblHeader w:val="0"/>
        </w:trPr>
        <w:tc>
          <w:tcPr>
            <w:tcMar>
              <w:top w:w="100.0" w:type="dxa"/>
              <w:left w:w="100.0" w:type="dxa"/>
              <w:bottom w:w="100.0" w:type="dxa"/>
              <w:right w:w="100.0" w:type="dxa"/>
            </w:tcMar>
          </w:tcPr>
          <w:p w:rsidR="00000000" w:rsidDel="00000000" w:rsidP="00000000" w:rsidRDefault="00000000" w:rsidRPr="00000000" w14:paraId="00000171">
            <w:pPr>
              <w:rPr>
                <w:rFonts w:ascii="Roboto" w:cs="Roboto" w:eastAsia="Roboto" w:hAnsi="Roboto"/>
              </w:rPr>
            </w:pPr>
            <w:r w:rsidDel="00000000" w:rsidR="00000000" w:rsidRPr="00000000">
              <w:rPr>
                <w:rFonts w:ascii="Roboto" w:cs="Roboto" w:eastAsia="Roboto" w:hAnsi="Roboto"/>
                <w:rtl w:val="0"/>
              </w:rPr>
              <w:t xml:space="preserve">20</w:t>
            </w:r>
          </w:p>
        </w:tc>
        <w:tc>
          <w:tcPr>
            <w:tcMar>
              <w:top w:w="100.0" w:type="dxa"/>
              <w:left w:w="100.0" w:type="dxa"/>
              <w:bottom w:w="100.0" w:type="dxa"/>
              <w:right w:w="100.0" w:type="dxa"/>
            </w:tcMar>
          </w:tcPr>
          <w:p w:rsidR="00000000" w:rsidDel="00000000" w:rsidP="00000000" w:rsidRDefault="00000000" w:rsidRPr="00000000" w14:paraId="00000172">
            <w:pPr>
              <w:rPr>
                <w:rFonts w:ascii="Roboto" w:cs="Roboto" w:eastAsia="Roboto" w:hAnsi="Roboto"/>
              </w:rPr>
            </w:pPr>
            <w:r w:rsidDel="00000000" w:rsidR="00000000" w:rsidRPr="00000000">
              <w:rPr>
                <w:rFonts w:ascii="Roboto" w:cs="Roboto" w:eastAsia="Roboto" w:hAnsi="Roboto"/>
                <w:rtl w:val="0"/>
              </w:rPr>
              <w:t xml:space="preserve">View &amp; Edit Details of existing Products</w:t>
            </w:r>
          </w:p>
        </w:tc>
        <w:tc>
          <w:tcPr>
            <w:tcMar>
              <w:top w:w="100.0" w:type="dxa"/>
              <w:left w:w="100.0" w:type="dxa"/>
              <w:bottom w:w="100.0" w:type="dxa"/>
              <w:right w:w="100.0" w:type="dxa"/>
            </w:tcMar>
          </w:tcPr>
          <w:p w:rsidR="00000000" w:rsidDel="00000000" w:rsidP="00000000" w:rsidRDefault="00000000" w:rsidRPr="00000000" w14:paraId="00000173">
            <w:pPr>
              <w:rPr>
                <w:rFonts w:ascii="Roboto" w:cs="Roboto" w:eastAsia="Roboto" w:hAnsi="Roboto"/>
              </w:rPr>
            </w:pPr>
            <w:r w:rsidDel="00000000" w:rsidR="00000000" w:rsidRPr="00000000">
              <w:rPr>
                <w:rFonts w:ascii="Roboto" w:cs="Roboto" w:eastAsia="Roboto" w:hAnsi="Roboto"/>
                <w:rtl w:val="0"/>
              </w:rPr>
              <w:t xml:space="preserve">MKT Products Details</w:t>
            </w:r>
          </w:p>
        </w:tc>
        <w:tc>
          <w:tcPr>
            <w:tcMar>
              <w:top w:w="100.0" w:type="dxa"/>
              <w:left w:w="100.0" w:type="dxa"/>
              <w:bottom w:w="100.0" w:type="dxa"/>
              <w:right w:w="100.0" w:type="dxa"/>
            </w:tcMar>
          </w:tcPr>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 xml:space="preserve">-Show detailed product information</w:t>
            </w:r>
          </w:p>
          <w:p w:rsidR="00000000" w:rsidDel="00000000" w:rsidP="00000000" w:rsidRDefault="00000000" w:rsidRPr="00000000" w14:paraId="00000175">
            <w:pPr>
              <w:rPr>
                <w:rFonts w:ascii="Roboto" w:cs="Roboto" w:eastAsia="Roboto" w:hAnsi="Roboto"/>
              </w:rPr>
            </w:pPr>
            <w:r w:rsidDel="00000000" w:rsidR="00000000" w:rsidRPr="00000000">
              <w:rPr>
                <w:rFonts w:ascii="Roboto" w:cs="Roboto" w:eastAsia="Roboto" w:hAnsi="Roboto"/>
                <w:rtl w:val="0"/>
              </w:rPr>
              <w:t xml:space="preserve">-Marketing can edit detail of each product</w:t>
            </w:r>
          </w:p>
        </w:tc>
      </w:tr>
      <w:tr>
        <w:trPr>
          <w:cantSplit w:val="0"/>
          <w:trHeight w:val="1025" w:hRule="atLeast"/>
          <w:tblHeader w:val="0"/>
        </w:trPr>
        <w:tc>
          <w:tcPr>
            <w:tcMar>
              <w:top w:w="100.0" w:type="dxa"/>
              <w:left w:w="100.0" w:type="dxa"/>
              <w:bottom w:w="100.0" w:type="dxa"/>
              <w:right w:w="100.0" w:type="dxa"/>
            </w:tcMar>
          </w:tcPr>
          <w:p w:rsidR="00000000" w:rsidDel="00000000" w:rsidP="00000000" w:rsidRDefault="00000000" w:rsidRPr="00000000" w14:paraId="00000176">
            <w:pPr>
              <w:rPr>
                <w:rFonts w:ascii="Roboto" w:cs="Roboto" w:eastAsia="Roboto" w:hAnsi="Roboto"/>
              </w:rPr>
            </w:pPr>
            <w:r w:rsidDel="00000000" w:rsidR="00000000" w:rsidRPr="00000000">
              <w:rPr>
                <w:rFonts w:ascii="Roboto" w:cs="Roboto" w:eastAsia="Roboto" w:hAnsi="Roboto"/>
                <w:rtl w:val="0"/>
              </w:rPr>
              <w:t xml:space="preserve">21</w:t>
            </w:r>
          </w:p>
        </w:tc>
        <w:tc>
          <w:tcPr>
            <w:tcMar>
              <w:top w:w="100.0" w:type="dxa"/>
              <w:left w:w="100.0" w:type="dxa"/>
              <w:bottom w:w="100.0" w:type="dxa"/>
              <w:right w:w="100.0" w:type="dxa"/>
            </w:tcMar>
          </w:tcPr>
          <w:p w:rsidR="00000000" w:rsidDel="00000000" w:rsidP="00000000" w:rsidRDefault="00000000" w:rsidRPr="00000000" w14:paraId="00000177">
            <w:pPr>
              <w:rPr>
                <w:rFonts w:ascii="Roboto" w:cs="Roboto" w:eastAsia="Roboto" w:hAnsi="Roboto"/>
              </w:rPr>
            </w:pPr>
            <w:r w:rsidDel="00000000" w:rsidR="00000000" w:rsidRPr="00000000">
              <w:rPr>
                <w:rFonts w:ascii="Roboto" w:cs="Roboto" w:eastAsia="Roboto" w:hAnsi="Roboto"/>
                <w:rtl w:val="0"/>
              </w:rPr>
              <w:t xml:space="preserve">View existing Customers</w:t>
            </w:r>
          </w:p>
        </w:tc>
        <w:tc>
          <w:tcPr>
            <w:tcMar>
              <w:top w:w="100.0" w:type="dxa"/>
              <w:left w:w="100.0" w:type="dxa"/>
              <w:bottom w:w="100.0" w:type="dxa"/>
              <w:right w:w="100.0" w:type="dxa"/>
            </w:tcMar>
          </w:tcPr>
          <w:p w:rsidR="00000000" w:rsidDel="00000000" w:rsidP="00000000" w:rsidRDefault="00000000" w:rsidRPr="00000000" w14:paraId="00000178">
            <w:pPr>
              <w:rPr>
                <w:rFonts w:ascii="Roboto" w:cs="Roboto" w:eastAsia="Roboto" w:hAnsi="Roboto"/>
              </w:rPr>
            </w:pPr>
            <w:r w:rsidDel="00000000" w:rsidR="00000000" w:rsidRPr="00000000">
              <w:rPr>
                <w:rFonts w:ascii="Roboto" w:cs="Roboto" w:eastAsia="Roboto" w:hAnsi="Roboto"/>
                <w:rtl w:val="0"/>
              </w:rPr>
              <w:t xml:space="preserve">MKT Customer List</w:t>
            </w:r>
          </w:p>
        </w:tc>
        <w:tc>
          <w:tcPr>
            <w:tcMar>
              <w:top w:w="100.0" w:type="dxa"/>
              <w:left w:w="100.0" w:type="dxa"/>
              <w:bottom w:w="100.0" w:type="dxa"/>
              <w:right w:w="100.0" w:type="dxa"/>
            </w:tcMar>
          </w:tcPr>
          <w:p w:rsidR="00000000" w:rsidDel="00000000" w:rsidP="00000000" w:rsidRDefault="00000000" w:rsidRPr="00000000" w14:paraId="00000179">
            <w:pPr>
              <w:rPr>
                <w:rFonts w:ascii="Roboto" w:cs="Roboto" w:eastAsia="Roboto" w:hAnsi="Roboto"/>
              </w:rPr>
            </w:pPr>
            <w:r w:rsidDel="00000000" w:rsidR="00000000" w:rsidRPr="00000000">
              <w:rPr>
                <w:rFonts w:ascii="Roboto" w:cs="Roboto" w:eastAsia="Roboto" w:hAnsi="Roboto"/>
                <w:rtl w:val="0"/>
              </w:rPr>
              <w:t xml:space="preserve">-Show the paginated list of customers / contacts.</w:t>
            </w:r>
          </w:p>
          <w:p w:rsidR="00000000" w:rsidDel="00000000" w:rsidP="00000000" w:rsidRDefault="00000000" w:rsidRPr="00000000" w14:paraId="0000017A">
            <w:pPr>
              <w:rPr>
                <w:rFonts w:ascii="Roboto" w:cs="Roboto" w:eastAsia="Roboto" w:hAnsi="Roboto"/>
              </w:rPr>
            </w:pPr>
            <w:r w:rsidDel="00000000" w:rsidR="00000000" w:rsidRPr="00000000">
              <w:rPr>
                <w:rtl w:val="0"/>
              </w:rPr>
            </w:r>
          </w:p>
        </w:tc>
      </w:tr>
      <w:tr>
        <w:trPr>
          <w:cantSplit w:val="0"/>
          <w:trHeight w:val="1020" w:hRule="atLeast"/>
          <w:tblHeader w:val="0"/>
        </w:trPr>
        <w:tc>
          <w:tcPr>
            <w:tcMar>
              <w:top w:w="100.0" w:type="dxa"/>
              <w:left w:w="100.0" w:type="dxa"/>
              <w:bottom w:w="100.0" w:type="dxa"/>
              <w:right w:w="100.0" w:type="dxa"/>
            </w:tcMar>
          </w:tcPr>
          <w:p w:rsidR="00000000" w:rsidDel="00000000" w:rsidP="00000000" w:rsidRDefault="00000000" w:rsidRPr="00000000" w14:paraId="0000017B">
            <w:pPr>
              <w:rPr>
                <w:rFonts w:ascii="Roboto" w:cs="Roboto" w:eastAsia="Roboto" w:hAnsi="Roboto"/>
              </w:rPr>
            </w:pPr>
            <w:r w:rsidDel="00000000" w:rsidR="00000000" w:rsidRPr="00000000">
              <w:rPr>
                <w:rFonts w:ascii="Roboto" w:cs="Roboto" w:eastAsia="Roboto" w:hAnsi="Roboto"/>
                <w:rtl w:val="0"/>
              </w:rPr>
              <w:t xml:space="preserve">22</w:t>
            </w:r>
          </w:p>
        </w:tc>
        <w:tc>
          <w:tcPr>
            <w:tcMar>
              <w:top w:w="100.0" w:type="dxa"/>
              <w:left w:w="100.0" w:type="dxa"/>
              <w:bottom w:w="100.0" w:type="dxa"/>
              <w:right w:w="100.0" w:type="dxa"/>
            </w:tcMar>
          </w:tcPr>
          <w:p w:rsidR="00000000" w:rsidDel="00000000" w:rsidP="00000000" w:rsidRDefault="00000000" w:rsidRPr="00000000" w14:paraId="0000017C">
            <w:pPr>
              <w:rPr>
                <w:rFonts w:ascii="Roboto" w:cs="Roboto" w:eastAsia="Roboto" w:hAnsi="Roboto"/>
              </w:rPr>
            </w:pPr>
            <w:r w:rsidDel="00000000" w:rsidR="00000000" w:rsidRPr="00000000">
              <w:rPr>
                <w:rFonts w:ascii="Roboto" w:cs="Roboto" w:eastAsia="Roboto" w:hAnsi="Roboto"/>
                <w:rtl w:val="0"/>
              </w:rPr>
              <w:t xml:space="preserve">View Details of existing Customers</w:t>
            </w:r>
          </w:p>
        </w:tc>
        <w:tc>
          <w:tcPr>
            <w:tcMar>
              <w:top w:w="100.0" w:type="dxa"/>
              <w:left w:w="100.0" w:type="dxa"/>
              <w:bottom w:w="100.0" w:type="dxa"/>
              <w:right w:w="100.0" w:type="dxa"/>
            </w:tcMar>
          </w:tcPr>
          <w:p w:rsidR="00000000" w:rsidDel="00000000" w:rsidP="00000000" w:rsidRDefault="00000000" w:rsidRPr="00000000" w14:paraId="0000017D">
            <w:pPr>
              <w:rPr>
                <w:rFonts w:ascii="Roboto" w:cs="Roboto" w:eastAsia="Roboto" w:hAnsi="Roboto"/>
              </w:rPr>
            </w:pPr>
            <w:r w:rsidDel="00000000" w:rsidR="00000000" w:rsidRPr="00000000">
              <w:rPr>
                <w:rFonts w:ascii="Roboto" w:cs="Roboto" w:eastAsia="Roboto" w:hAnsi="Roboto"/>
                <w:rtl w:val="0"/>
              </w:rPr>
              <w:t xml:space="preserve">MKT Customer Details</w:t>
            </w:r>
          </w:p>
        </w:tc>
        <w:tc>
          <w:tcPr>
            <w:tcMar>
              <w:top w:w="100.0" w:type="dxa"/>
              <w:left w:w="100.0" w:type="dxa"/>
              <w:bottom w:w="100.0" w:type="dxa"/>
              <w:right w:w="100.0" w:type="dxa"/>
            </w:tcMar>
          </w:tcPr>
          <w:p w:rsidR="00000000" w:rsidDel="00000000" w:rsidP="00000000" w:rsidRDefault="00000000" w:rsidRPr="00000000" w14:paraId="0000017E">
            <w:pPr>
              <w:rPr>
                <w:rFonts w:ascii="Roboto" w:cs="Roboto" w:eastAsia="Roboto" w:hAnsi="Roboto"/>
              </w:rPr>
            </w:pPr>
            <w:r w:rsidDel="00000000" w:rsidR="00000000" w:rsidRPr="00000000">
              <w:rPr>
                <w:rFonts w:ascii="Roboto" w:cs="Roboto" w:eastAsia="Roboto" w:hAnsi="Roboto"/>
                <w:rtl w:val="0"/>
              </w:rPr>
              <w:t xml:space="preserve">-Show detailed customer/contact information</w:t>
            </w:r>
          </w:p>
          <w:p w:rsidR="00000000" w:rsidDel="00000000" w:rsidP="00000000" w:rsidRDefault="00000000" w:rsidRPr="00000000" w14:paraId="0000017F">
            <w:pPr>
              <w:rPr>
                <w:rFonts w:ascii="Roboto" w:cs="Roboto" w:eastAsia="Roboto" w:hAnsi="Roboto"/>
              </w:rPr>
            </w:pPr>
            <w:r w:rsidDel="00000000" w:rsidR="00000000" w:rsidRPr="00000000">
              <w:rPr>
                <w:rtl w:val="0"/>
              </w:rPr>
            </w:r>
          </w:p>
        </w:tc>
      </w:tr>
      <w:tr>
        <w:trPr>
          <w:cantSplit w:val="0"/>
          <w:trHeight w:val="1295" w:hRule="atLeast"/>
          <w:tblHeader w:val="0"/>
        </w:trPr>
        <w:tc>
          <w:tcPr>
            <w:tcMar>
              <w:top w:w="100.0" w:type="dxa"/>
              <w:left w:w="100.0" w:type="dxa"/>
              <w:bottom w:w="100.0" w:type="dxa"/>
              <w:right w:w="100.0" w:type="dxa"/>
            </w:tcMar>
          </w:tcPr>
          <w:p w:rsidR="00000000" w:rsidDel="00000000" w:rsidP="00000000" w:rsidRDefault="00000000" w:rsidRPr="00000000" w14:paraId="00000180">
            <w:pPr>
              <w:rPr>
                <w:rFonts w:ascii="Roboto" w:cs="Roboto" w:eastAsia="Roboto" w:hAnsi="Roboto"/>
              </w:rPr>
            </w:pPr>
            <w:r w:rsidDel="00000000" w:rsidR="00000000" w:rsidRPr="00000000">
              <w:rPr>
                <w:rFonts w:ascii="Roboto" w:cs="Roboto" w:eastAsia="Roboto" w:hAnsi="Roboto"/>
                <w:rtl w:val="0"/>
              </w:rPr>
              <w:t xml:space="preserve">23</w:t>
            </w:r>
          </w:p>
        </w:tc>
        <w:tc>
          <w:tcPr>
            <w:tcMar>
              <w:top w:w="100.0" w:type="dxa"/>
              <w:left w:w="100.0" w:type="dxa"/>
              <w:bottom w:w="100.0" w:type="dxa"/>
              <w:right w:w="100.0" w:type="dxa"/>
            </w:tcMar>
          </w:tcPr>
          <w:p w:rsidR="00000000" w:rsidDel="00000000" w:rsidP="00000000" w:rsidRDefault="00000000" w:rsidRPr="00000000" w14:paraId="00000181">
            <w:pPr>
              <w:rPr>
                <w:rFonts w:ascii="Roboto" w:cs="Roboto" w:eastAsia="Roboto" w:hAnsi="Roboto"/>
              </w:rPr>
            </w:pPr>
            <w:r w:rsidDel="00000000" w:rsidR="00000000" w:rsidRPr="00000000">
              <w:rPr>
                <w:rFonts w:ascii="Roboto" w:cs="Roboto" w:eastAsia="Roboto" w:hAnsi="Roboto"/>
                <w:rtl w:val="0"/>
              </w:rPr>
              <w:t xml:space="preserve">View Sale - related Data</w:t>
            </w:r>
          </w:p>
        </w:tc>
        <w:tc>
          <w:tcPr>
            <w:tcMar>
              <w:top w:w="100.0" w:type="dxa"/>
              <w:left w:w="100.0" w:type="dxa"/>
              <w:bottom w:w="100.0" w:type="dxa"/>
              <w:right w:w="100.0" w:type="dxa"/>
            </w:tcMar>
          </w:tcPr>
          <w:p w:rsidR="00000000" w:rsidDel="00000000" w:rsidP="00000000" w:rsidRDefault="00000000" w:rsidRPr="00000000" w14:paraId="00000182">
            <w:pPr>
              <w:rPr>
                <w:rFonts w:ascii="Roboto" w:cs="Roboto" w:eastAsia="Roboto" w:hAnsi="Roboto"/>
              </w:rPr>
            </w:pPr>
            <w:r w:rsidDel="00000000" w:rsidR="00000000" w:rsidRPr="00000000">
              <w:rPr>
                <w:rFonts w:ascii="Roboto" w:cs="Roboto" w:eastAsia="Roboto" w:hAnsi="Roboto"/>
                <w:rtl w:val="0"/>
              </w:rPr>
              <w:t xml:space="preserve">Sale Dashboard</w:t>
            </w:r>
          </w:p>
        </w:tc>
        <w:tc>
          <w:tcPr>
            <w:tcMar>
              <w:top w:w="100.0" w:type="dxa"/>
              <w:left w:w="100.0" w:type="dxa"/>
              <w:bottom w:w="100.0" w:type="dxa"/>
              <w:right w:w="100.0" w:type="dxa"/>
            </w:tcMar>
          </w:tcPr>
          <w:p w:rsidR="00000000" w:rsidDel="00000000" w:rsidP="00000000" w:rsidRDefault="00000000" w:rsidRPr="00000000" w14:paraId="00000183">
            <w:pPr>
              <w:rPr>
                <w:rFonts w:ascii="Roboto" w:cs="Roboto" w:eastAsia="Roboto" w:hAnsi="Roboto"/>
              </w:rPr>
            </w:pPr>
            <w:r w:rsidDel="00000000" w:rsidR="00000000" w:rsidRPr="00000000">
              <w:rPr>
                <w:rFonts w:ascii="Roboto" w:cs="Roboto" w:eastAsia="Roboto" w:hAnsi="Roboto"/>
                <w:rtl w:val="0"/>
              </w:rPr>
              <w:t xml:space="preserve">-Show the trend of success/total orders, and the revenues trends</w:t>
            </w:r>
          </w:p>
        </w:tc>
      </w:tr>
      <w:tr>
        <w:trPr>
          <w:cantSplit w:val="0"/>
          <w:trHeight w:val="755" w:hRule="atLeast"/>
          <w:tblHeader w:val="0"/>
        </w:trPr>
        <w:tc>
          <w:tcPr>
            <w:tcMar>
              <w:top w:w="100.0" w:type="dxa"/>
              <w:left w:w="100.0" w:type="dxa"/>
              <w:bottom w:w="100.0" w:type="dxa"/>
              <w:right w:w="100.0" w:type="dxa"/>
            </w:tcMar>
          </w:tcPr>
          <w:p w:rsidR="00000000" w:rsidDel="00000000" w:rsidP="00000000" w:rsidRDefault="00000000" w:rsidRPr="00000000" w14:paraId="00000184">
            <w:pPr>
              <w:rPr>
                <w:rFonts w:ascii="Roboto" w:cs="Roboto" w:eastAsia="Roboto" w:hAnsi="Roboto"/>
              </w:rPr>
            </w:pPr>
            <w:r w:rsidDel="00000000" w:rsidR="00000000" w:rsidRPr="00000000">
              <w:rPr>
                <w:rFonts w:ascii="Roboto" w:cs="Roboto" w:eastAsia="Roboto" w:hAnsi="Roboto"/>
                <w:rtl w:val="0"/>
              </w:rPr>
              <w:t xml:space="preserve">24</w:t>
            </w:r>
          </w:p>
        </w:tc>
        <w:tc>
          <w:tcPr>
            <w:tcMar>
              <w:top w:w="100.0" w:type="dxa"/>
              <w:left w:w="100.0" w:type="dxa"/>
              <w:bottom w:w="100.0" w:type="dxa"/>
              <w:right w:w="100.0" w:type="dxa"/>
            </w:tcMar>
          </w:tcPr>
          <w:p w:rsidR="00000000" w:rsidDel="00000000" w:rsidP="00000000" w:rsidRDefault="00000000" w:rsidRPr="00000000" w14:paraId="00000185">
            <w:pPr>
              <w:rPr>
                <w:rFonts w:ascii="Roboto" w:cs="Roboto" w:eastAsia="Roboto" w:hAnsi="Roboto"/>
              </w:rPr>
            </w:pPr>
            <w:r w:rsidDel="00000000" w:rsidR="00000000" w:rsidRPr="00000000">
              <w:rPr>
                <w:rFonts w:ascii="Roboto" w:cs="Roboto" w:eastAsia="Roboto" w:hAnsi="Roboto"/>
                <w:rtl w:val="0"/>
              </w:rPr>
              <w:t xml:space="preserve">View existing Orders</w:t>
            </w:r>
          </w:p>
        </w:tc>
        <w:tc>
          <w:tcPr>
            <w:tcMar>
              <w:top w:w="100.0" w:type="dxa"/>
              <w:left w:w="100.0" w:type="dxa"/>
              <w:bottom w:w="100.0" w:type="dxa"/>
              <w:right w:w="100.0" w:type="dxa"/>
            </w:tcMar>
          </w:tcPr>
          <w:p w:rsidR="00000000" w:rsidDel="00000000" w:rsidP="00000000" w:rsidRDefault="00000000" w:rsidRPr="00000000" w14:paraId="00000186">
            <w:pPr>
              <w:rPr>
                <w:rFonts w:ascii="Roboto" w:cs="Roboto" w:eastAsia="Roboto" w:hAnsi="Roboto"/>
              </w:rPr>
            </w:pPr>
            <w:r w:rsidDel="00000000" w:rsidR="00000000" w:rsidRPr="00000000">
              <w:rPr>
                <w:rFonts w:ascii="Roboto" w:cs="Roboto" w:eastAsia="Roboto" w:hAnsi="Roboto"/>
                <w:rtl w:val="0"/>
              </w:rPr>
              <w:t xml:space="preserve">Sale Orders List</w:t>
            </w:r>
          </w:p>
        </w:tc>
        <w:tc>
          <w:tcPr>
            <w:tcMar>
              <w:top w:w="100.0" w:type="dxa"/>
              <w:left w:w="100.0" w:type="dxa"/>
              <w:bottom w:w="100.0" w:type="dxa"/>
              <w:right w:w="100.0" w:type="dxa"/>
            </w:tcMar>
          </w:tcPr>
          <w:p w:rsidR="00000000" w:rsidDel="00000000" w:rsidP="00000000" w:rsidRDefault="00000000" w:rsidRPr="00000000" w14:paraId="00000187">
            <w:pPr>
              <w:rPr>
                <w:rFonts w:ascii="Roboto" w:cs="Roboto" w:eastAsia="Roboto" w:hAnsi="Roboto"/>
              </w:rPr>
            </w:pPr>
            <w:r w:rsidDel="00000000" w:rsidR="00000000" w:rsidRPr="00000000">
              <w:rPr>
                <w:rFonts w:ascii="Roboto" w:cs="Roboto" w:eastAsia="Roboto" w:hAnsi="Roboto"/>
                <w:rtl w:val="0"/>
              </w:rPr>
              <w:t xml:space="preserve">-Show the list of orders paginated</w:t>
            </w:r>
          </w:p>
        </w:tc>
      </w:tr>
      <w:tr>
        <w:trPr>
          <w:cantSplit w:val="0"/>
          <w:trHeight w:val="765" w:hRule="atLeast"/>
          <w:tblHeader w:val="0"/>
        </w:trPr>
        <w:tc>
          <w:tcPr>
            <w:tcMar>
              <w:top w:w="100.0" w:type="dxa"/>
              <w:left w:w="100.0" w:type="dxa"/>
              <w:bottom w:w="100.0" w:type="dxa"/>
              <w:right w:w="100.0" w:type="dxa"/>
            </w:tcMar>
          </w:tcPr>
          <w:p w:rsidR="00000000" w:rsidDel="00000000" w:rsidP="00000000" w:rsidRDefault="00000000" w:rsidRPr="00000000" w14:paraId="00000188">
            <w:pPr>
              <w:rPr>
                <w:rFonts w:ascii="Roboto" w:cs="Roboto" w:eastAsia="Roboto" w:hAnsi="Roboto"/>
              </w:rPr>
            </w:pPr>
            <w:r w:rsidDel="00000000" w:rsidR="00000000" w:rsidRPr="00000000">
              <w:rPr>
                <w:rFonts w:ascii="Roboto" w:cs="Roboto" w:eastAsia="Roboto" w:hAnsi="Roboto"/>
                <w:rtl w:val="0"/>
              </w:rPr>
              <w:t xml:space="preserve">25</w:t>
            </w:r>
          </w:p>
        </w:tc>
        <w:tc>
          <w:tcPr>
            <w:tcMar>
              <w:top w:w="100.0" w:type="dxa"/>
              <w:left w:w="100.0" w:type="dxa"/>
              <w:bottom w:w="100.0" w:type="dxa"/>
              <w:right w:w="100.0" w:type="dxa"/>
            </w:tcMar>
          </w:tcPr>
          <w:p w:rsidR="00000000" w:rsidDel="00000000" w:rsidP="00000000" w:rsidRDefault="00000000" w:rsidRPr="00000000" w14:paraId="00000189">
            <w:pPr>
              <w:rPr>
                <w:rFonts w:ascii="Roboto" w:cs="Roboto" w:eastAsia="Roboto" w:hAnsi="Roboto"/>
              </w:rPr>
            </w:pPr>
            <w:r w:rsidDel="00000000" w:rsidR="00000000" w:rsidRPr="00000000">
              <w:rPr>
                <w:rFonts w:ascii="Roboto" w:cs="Roboto" w:eastAsia="Roboto" w:hAnsi="Roboto"/>
                <w:rtl w:val="0"/>
              </w:rPr>
              <w:t xml:space="preserve">View &amp; Edit the Status of existing assigned Orders</w:t>
            </w:r>
          </w:p>
        </w:tc>
        <w:tc>
          <w:tcPr>
            <w:tcMar>
              <w:top w:w="100.0" w:type="dxa"/>
              <w:left w:w="100.0" w:type="dxa"/>
              <w:bottom w:w="100.0" w:type="dxa"/>
              <w:right w:w="100.0" w:type="dxa"/>
            </w:tcMar>
          </w:tcPr>
          <w:p w:rsidR="00000000" w:rsidDel="00000000" w:rsidP="00000000" w:rsidRDefault="00000000" w:rsidRPr="00000000" w14:paraId="0000018A">
            <w:pPr>
              <w:rPr>
                <w:rFonts w:ascii="Roboto" w:cs="Roboto" w:eastAsia="Roboto" w:hAnsi="Roboto"/>
              </w:rPr>
            </w:pPr>
            <w:r w:rsidDel="00000000" w:rsidR="00000000" w:rsidRPr="00000000">
              <w:rPr>
                <w:rFonts w:ascii="Roboto" w:cs="Roboto" w:eastAsia="Roboto" w:hAnsi="Roboto"/>
                <w:rtl w:val="0"/>
              </w:rPr>
              <w:t xml:space="preserve">Sale Order Details</w:t>
            </w:r>
          </w:p>
        </w:tc>
        <w:tc>
          <w:tcPr>
            <w:tcMar>
              <w:top w:w="100.0" w:type="dxa"/>
              <w:left w:w="100.0" w:type="dxa"/>
              <w:bottom w:w="100.0" w:type="dxa"/>
              <w:right w:w="100.0" w:type="dxa"/>
            </w:tcMar>
          </w:tcPr>
          <w:p w:rsidR="00000000" w:rsidDel="00000000" w:rsidP="00000000" w:rsidRDefault="00000000" w:rsidRPr="00000000" w14:paraId="0000018B">
            <w:pPr>
              <w:rPr>
                <w:rFonts w:ascii="Roboto" w:cs="Roboto" w:eastAsia="Roboto" w:hAnsi="Roboto"/>
              </w:rPr>
            </w:pPr>
            <w:r w:rsidDel="00000000" w:rsidR="00000000" w:rsidRPr="00000000">
              <w:rPr>
                <w:rFonts w:ascii="Roboto" w:cs="Roboto" w:eastAsia="Roboto" w:hAnsi="Roboto"/>
                <w:rtl w:val="0"/>
              </w:rPr>
              <w:t xml:space="preserve">-Show the order details</w:t>
            </w:r>
          </w:p>
          <w:p w:rsidR="00000000" w:rsidDel="00000000" w:rsidP="00000000" w:rsidRDefault="00000000" w:rsidRPr="00000000" w14:paraId="0000018C">
            <w:pPr>
              <w:rPr>
                <w:rFonts w:ascii="Roboto" w:cs="Roboto" w:eastAsia="Roboto" w:hAnsi="Roboto"/>
              </w:rPr>
            </w:pPr>
            <w:r w:rsidDel="00000000" w:rsidR="00000000" w:rsidRPr="00000000">
              <w:rPr>
                <w:rFonts w:ascii="Roboto" w:cs="Roboto" w:eastAsia="Roboto" w:hAnsi="Roboto"/>
                <w:rtl w:val="0"/>
              </w:rPr>
              <w:t xml:space="preserve">-Sale can change the status of their assigned order</w:t>
            </w:r>
          </w:p>
          <w:p w:rsidR="00000000" w:rsidDel="00000000" w:rsidP="00000000" w:rsidRDefault="00000000" w:rsidRPr="00000000" w14:paraId="0000018D">
            <w:pPr>
              <w:rPr>
                <w:rFonts w:ascii="Roboto" w:cs="Roboto" w:eastAsia="Roboto" w:hAnsi="Roboto"/>
              </w:rPr>
            </w:pPr>
            <w:r w:rsidDel="00000000" w:rsidR="00000000" w:rsidRPr="00000000">
              <w:rPr>
                <w:rtl w:val="0"/>
              </w:rPr>
            </w:r>
          </w:p>
        </w:tc>
      </w:tr>
      <w:tr>
        <w:trPr>
          <w:cantSplit w:val="0"/>
          <w:trHeight w:val="1080" w:hRule="atLeast"/>
          <w:tblHeader w:val="0"/>
        </w:trPr>
        <w:tc>
          <w:tcPr>
            <w:tcMar>
              <w:top w:w="100.0" w:type="dxa"/>
              <w:left w:w="100.0" w:type="dxa"/>
              <w:bottom w:w="100.0" w:type="dxa"/>
              <w:right w:w="100.0" w:type="dxa"/>
            </w:tcMar>
          </w:tcPr>
          <w:p w:rsidR="00000000" w:rsidDel="00000000" w:rsidP="00000000" w:rsidRDefault="00000000" w:rsidRPr="00000000" w14:paraId="0000018E">
            <w:pPr>
              <w:rPr>
                <w:rFonts w:ascii="Roboto" w:cs="Roboto" w:eastAsia="Roboto" w:hAnsi="Roboto"/>
              </w:rPr>
            </w:pPr>
            <w:r w:rsidDel="00000000" w:rsidR="00000000" w:rsidRPr="00000000">
              <w:rPr>
                <w:rFonts w:ascii="Roboto" w:cs="Roboto" w:eastAsia="Roboto" w:hAnsi="Roboto"/>
                <w:rtl w:val="0"/>
              </w:rPr>
              <w:t xml:space="preserve">26</w:t>
            </w:r>
          </w:p>
        </w:tc>
        <w:tc>
          <w:tcPr>
            <w:tcMar>
              <w:top w:w="100.0" w:type="dxa"/>
              <w:left w:w="100.0" w:type="dxa"/>
              <w:bottom w:w="100.0" w:type="dxa"/>
              <w:right w:w="100.0" w:type="dxa"/>
            </w:tcMar>
          </w:tcPr>
          <w:p w:rsidR="00000000" w:rsidDel="00000000" w:rsidP="00000000" w:rsidRDefault="00000000" w:rsidRPr="00000000" w14:paraId="0000018F">
            <w:pPr>
              <w:rPr>
                <w:rFonts w:ascii="Roboto" w:cs="Roboto" w:eastAsia="Roboto" w:hAnsi="Roboto"/>
              </w:rPr>
            </w:pPr>
            <w:r w:rsidDel="00000000" w:rsidR="00000000" w:rsidRPr="00000000">
              <w:rPr>
                <w:rFonts w:ascii="Roboto" w:cs="Roboto" w:eastAsia="Roboto" w:hAnsi="Roboto"/>
                <w:rtl w:val="0"/>
              </w:rPr>
              <w:t xml:space="preserve">View Management - related Data</w:t>
            </w:r>
          </w:p>
        </w:tc>
        <w:tc>
          <w:tcPr>
            <w:tcMar>
              <w:top w:w="100.0" w:type="dxa"/>
              <w:left w:w="100.0" w:type="dxa"/>
              <w:bottom w:w="100.0" w:type="dxa"/>
              <w:right w:w="100.0" w:type="dxa"/>
            </w:tcMar>
          </w:tcPr>
          <w:p w:rsidR="00000000" w:rsidDel="00000000" w:rsidP="00000000" w:rsidRDefault="00000000" w:rsidRPr="00000000" w14:paraId="00000190">
            <w:pPr>
              <w:rPr>
                <w:rFonts w:ascii="Roboto" w:cs="Roboto" w:eastAsia="Roboto" w:hAnsi="Roboto"/>
              </w:rPr>
            </w:pPr>
            <w:r w:rsidDel="00000000" w:rsidR="00000000" w:rsidRPr="00000000">
              <w:rPr>
                <w:rFonts w:ascii="Roboto" w:cs="Roboto" w:eastAsia="Roboto" w:hAnsi="Roboto"/>
                <w:rtl w:val="0"/>
              </w:rPr>
              <w:t xml:space="preserve">Admin Dashboard</w:t>
            </w:r>
          </w:p>
        </w:tc>
        <w:tc>
          <w:tcPr>
            <w:tcMar>
              <w:top w:w="100.0" w:type="dxa"/>
              <w:left w:w="100.0" w:type="dxa"/>
              <w:bottom w:w="100.0" w:type="dxa"/>
              <w:right w:w="100.0" w:type="dxa"/>
            </w:tcMar>
          </w:tcPr>
          <w:p w:rsidR="00000000" w:rsidDel="00000000" w:rsidP="00000000" w:rsidRDefault="00000000" w:rsidRPr="00000000" w14:paraId="00000191">
            <w:pPr>
              <w:rPr>
                <w:rFonts w:ascii="Roboto" w:cs="Roboto" w:eastAsia="Roboto" w:hAnsi="Roboto"/>
              </w:rPr>
            </w:pPr>
            <w:r w:rsidDel="00000000" w:rsidR="00000000" w:rsidRPr="00000000">
              <w:rPr>
                <w:rFonts w:ascii="Roboto" w:cs="Roboto" w:eastAsia="Roboto" w:hAnsi="Roboto"/>
                <w:rtl w:val="0"/>
              </w:rPr>
              <w:t xml:space="preserve">-Show statistics of new orders, revenues, customers &amp; the trend of order counts</w:t>
            </w:r>
          </w:p>
        </w:tc>
      </w:tr>
      <w:tr>
        <w:trPr>
          <w:cantSplit w:val="0"/>
          <w:trHeight w:val="1025" w:hRule="atLeast"/>
          <w:tblHeader w:val="0"/>
        </w:trPr>
        <w:tc>
          <w:tcPr>
            <w:tcMar>
              <w:top w:w="100.0" w:type="dxa"/>
              <w:left w:w="100.0" w:type="dxa"/>
              <w:bottom w:w="100.0" w:type="dxa"/>
              <w:right w:w="100.0" w:type="dxa"/>
            </w:tcMar>
          </w:tcPr>
          <w:p w:rsidR="00000000" w:rsidDel="00000000" w:rsidP="00000000" w:rsidRDefault="00000000" w:rsidRPr="00000000" w14:paraId="00000192">
            <w:pPr>
              <w:rPr>
                <w:rFonts w:ascii="Roboto" w:cs="Roboto" w:eastAsia="Roboto" w:hAnsi="Roboto"/>
              </w:rPr>
            </w:pPr>
            <w:r w:rsidDel="00000000" w:rsidR="00000000" w:rsidRPr="00000000">
              <w:rPr>
                <w:rFonts w:ascii="Roboto" w:cs="Roboto" w:eastAsia="Roboto" w:hAnsi="Roboto"/>
                <w:rtl w:val="0"/>
              </w:rPr>
              <w:t xml:space="preserve">27</w:t>
            </w:r>
          </w:p>
        </w:tc>
        <w:tc>
          <w:tcPr>
            <w:tcMar>
              <w:top w:w="100.0" w:type="dxa"/>
              <w:left w:w="100.0" w:type="dxa"/>
              <w:bottom w:w="100.0" w:type="dxa"/>
              <w:right w:w="100.0" w:type="dxa"/>
            </w:tcMar>
          </w:tcPr>
          <w:p w:rsidR="00000000" w:rsidDel="00000000" w:rsidP="00000000" w:rsidRDefault="00000000" w:rsidRPr="00000000" w14:paraId="00000193">
            <w:pPr>
              <w:rPr>
                <w:rFonts w:ascii="Roboto" w:cs="Roboto" w:eastAsia="Roboto" w:hAnsi="Roboto"/>
              </w:rPr>
            </w:pPr>
            <w:r w:rsidDel="00000000" w:rsidR="00000000" w:rsidRPr="00000000">
              <w:rPr>
                <w:rFonts w:ascii="Roboto" w:cs="Roboto" w:eastAsia="Roboto" w:hAnsi="Roboto"/>
                <w:rtl w:val="0"/>
              </w:rPr>
              <w:t xml:space="preserve">View existing Users</w:t>
            </w:r>
          </w:p>
        </w:tc>
        <w:tc>
          <w:tcPr>
            <w:tcMar>
              <w:top w:w="100.0" w:type="dxa"/>
              <w:left w:w="100.0" w:type="dxa"/>
              <w:bottom w:w="100.0" w:type="dxa"/>
              <w:right w:w="100.0" w:type="dxa"/>
            </w:tcMar>
          </w:tcPr>
          <w:p w:rsidR="00000000" w:rsidDel="00000000" w:rsidP="00000000" w:rsidRDefault="00000000" w:rsidRPr="00000000" w14:paraId="00000194">
            <w:pPr>
              <w:rPr>
                <w:rFonts w:ascii="Roboto" w:cs="Roboto" w:eastAsia="Roboto" w:hAnsi="Roboto"/>
              </w:rPr>
            </w:pPr>
            <w:r w:rsidDel="00000000" w:rsidR="00000000" w:rsidRPr="00000000">
              <w:rPr>
                <w:rFonts w:ascii="Roboto" w:cs="Roboto" w:eastAsia="Roboto" w:hAnsi="Roboto"/>
                <w:rtl w:val="0"/>
              </w:rPr>
              <w:t xml:space="preserve">User List</w:t>
            </w:r>
          </w:p>
        </w:tc>
        <w:tc>
          <w:tcPr>
            <w:tcMar>
              <w:top w:w="100.0" w:type="dxa"/>
              <w:left w:w="100.0" w:type="dxa"/>
              <w:bottom w:w="100.0" w:type="dxa"/>
              <w:right w:w="100.0" w:type="dxa"/>
            </w:tcMar>
          </w:tcPr>
          <w:p w:rsidR="00000000" w:rsidDel="00000000" w:rsidP="00000000" w:rsidRDefault="00000000" w:rsidRPr="00000000" w14:paraId="00000195">
            <w:pPr>
              <w:rPr>
                <w:rFonts w:ascii="Roboto" w:cs="Roboto" w:eastAsia="Roboto" w:hAnsi="Roboto"/>
              </w:rPr>
            </w:pPr>
            <w:r w:rsidDel="00000000" w:rsidR="00000000" w:rsidRPr="00000000">
              <w:rPr>
                <w:rFonts w:ascii="Roboto" w:cs="Roboto" w:eastAsia="Roboto" w:hAnsi="Roboto"/>
                <w:rtl w:val="0"/>
              </w:rPr>
              <w:t xml:space="preserve">-Show the paginated list of registered users</w:t>
            </w:r>
          </w:p>
          <w:p w:rsidR="00000000" w:rsidDel="00000000" w:rsidP="00000000" w:rsidRDefault="00000000" w:rsidRPr="00000000" w14:paraId="00000196">
            <w:pPr>
              <w:rPr>
                <w:rFonts w:ascii="Roboto" w:cs="Roboto" w:eastAsia="Roboto" w:hAnsi="Roboto"/>
              </w:rPr>
            </w:pPr>
            <w:r w:rsidDel="00000000" w:rsidR="00000000" w:rsidRPr="00000000">
              <w:rPr>
                <w:rFonts w:ascii="Roboto" w:cs="Roboto" w:eastAsia="Roboto" w:hAnsi="Roboto"/>
                <w:rtl w:val="0"/>
              </w:rPr>
              <w:t xml:space="preserve">-From each user, the admin can choose to view its details </w:t>
            </w:r>
          </w:p>
          <w:p w:rsidR="00000000" w:rsidDel="00000000" w:rsidP="00000000" w:rsidRDefault="00000000" w:rsidRPr="00000000" w14:paraId="00000197">
            <w:pPr>
              <w:rPr>
                <w:rFonts w:ascii="Roboto" w:cs="Roboto" w:eastAsia="Roboto" w:hAnsi="Roboto"/>
              </w:rPr>
            </w:pPr>
            <w:r w:rsidDel="00000000" w:rsidR="00000000" w:rsidRPr="00000000">
              <w:rPr>
                <w:rFonts w:ascii="Roboto" w:cs="Roboto" w:eastAsia="Roboto" w:hAnsi="Roboto"/>
                <w:rtl w:val="0"/>
              </w:rPr>
              <w:t xml:space="preserve">-The admin can create a new user account.</w:t>
            </w:r>
          </w:p>
        </w:tc>
      </w:tr>
      <w:tr>
        <w:trPr>
          <w:cantSplit w:val="0"/>
          <w:trHeight w:val="1125" w:hRule="atLeast"/>
          <w:tblHeader w:val="0"/>
        </w:trPr>
        <w:tc>
          <w:tcPr>
            <w:tcMar>
              <w:top w:w="100.0" w:type="dxa"/>
              <w:left w:w="100.0" w:type="dxa"/>
              <w:bottom w:w="100.0" w:type="dxa"/>
              <w:right w:w="100.0" w:type="dxa"/>
            </w:tcMar>
          </w:tcPr>
          <w:p w:rsidR="00000000" w:rsidDel="00000000" w:rsidP="00000000" w:rsidRDefault="00000000" w:rsidRPr="00000000" w14:paraId="00000198">
            <w:pPr>
              <w:rPr>
                <w:rFonts w:ascii="Roboto" w:cs="Roboto" w:eastAsia="Roboto" w:hAnsi="Roboto"/>
              </w:rPr>
            </w:pPr>
            <w:r w:rsidDel="00000000" w:rsidR="00000000" w:rsidRPr="00000000">
              <w:rPr>
                <w:rFonts w:ascii="Roboto" w:cs="Roboto" w:eastAsia="Roboto" w:hAnsi="Roboto"/>
                <w:rtl w:val="0"/>
              </w:rPr>
              <w:t xml:space="preserve">28</w:t>
            </w:r>
          </w:p>
        </w:tc>
        <w:tc>
          <w:tcPr>
            <w:tcMar>
              <w:top w:w="100.0" w:type="dxa"/>
              <w:left w:w="100.0" w:type="dxa"/>
              <w:bottom w:w="100.0" w:type="dxa"/>
              <w:right w:w="100.0" w:type="dxa"/>
            </w:tcMar>
          </w:tcPr>
          <w:p w:rsidR="00000000" w:rsidDel="00000000" w:rsidP="00000000" w:rsidRDefault="00000000" w:rsidRPr="00000000" w14:paraId="00000199">
            <w:pPr>
              <w:rPr>
                <w:rFonts w:ascii="Roboto" w:cs="Roboto" w:eastAsia="Roboto" w:hAnsi="Roboto"/>
              </w:rPr>
            </w:pPr>
            <w:r w:rsidDel="00000000" w:rsidR="00000000" w:rsidRPr="00000000">
              <w:rPr>
                <w:rFonts w:ascii="Roboto" w:cs="Roboto" w:eastAsia="Roboto" w:hAnsi="Roboto"/>
                <w:rtl w:val="0"/>
              </w:rPr>
              <w:t xml:space="preserve">View &amp; Edit Details of existing Users</w:t>
            </w:r>
          </w:p>
        </w:tc>
        <w:tc>
          <w:tcPr>
            <w:tcMar>
              <w:top w:w="100.0" w:type="dxa"/>
              <w:left w:w="100.0" w:type="dxa"/>
              <w:bottom w:w="100.0" w:type="dxa"/>
              <w:right w:w="100.0" w:type="dxa"/>
            </w:tcMar>
          </w:tcPr>
          <w:p w:rsidR="00000000" w:rsidDel="00000000" w:rsidP="00000000" w:rsidRDefault="00000000" w:rsidRPr="00000000" w14:paraId="0000019A">
            <w:pPr>
              <w:rPr>
                <w:rFonts w:ascii="Roboto" w:cs="Roboto" w:eastAsia="Roboto" w:hAnsi="Roboto"/>
              </w:rPr>
            </w:pPr>
            <w:r w:rsidDel="00000000" w:rsidR="00000000" w:rsidRPr="00000000">
              <w:rPr>
                <w:rFonts w:ascii="Roboto" w:cs="Roboto" w:eastAsia="Roboto" w:hAnsi="Roboto"/>
                <w:rtl w:val="0"/>
              </w:rPr>
              <w:t xml:space="preserve">User Details</w:t>
            </w:r>
          </w:p>
        </w:tc>
        <w:tc>
          <w:tcPr>
            <w:tcMar>
              <w:top w:w="100.0" w:type="dxa"/>
              <w:left w:w="100.0" w:type="dxa"/>
              <w:bottom w:w="100.0" w:type="dxa"/>
              <w:right w:w="100.0" w:type="dxa"/>
            </w:tcMar>
          </w:tcPr>
          <w:p w:rsidR="00000000" w:rsidDel="00000000" w:rsidP="00000000" w:rsidRDefault="00000000" w:rsidRPr="00000000" w14:paraId="0000019B">
            <w:pPr>
              <w:rPr>
                <w:rFonts w:ascii="Roboto" w:cs="Roboto" w:eastAsia="Roboto" w:hAnsi="Roboto"/>
              </w:rPr>
            </w:pPr>
            <w:r w:rsidDel="00000000" w:rsidR="00000000" w:rsidRPr="00000000">
              <w:rPr>
                <w:rFonts w:ascii="Roboto" w:cs="Roboto" w:eastAsia="Roboto" w:hAnsi="Roboto"/>
                <w:rtl w:val="0"/>
              </w:rPr>
              <w:t xml:space="preserve">-Show detailed user information</w:t>
            </w:r>
          </w:p>
          <w:p w:rsidR="00000000" w:rsidDel="00000000" w:rsidP="00000000" w:rsidRDefault="00000000" w:rsidRPr="00000000" w14:paraId="0000019C">
            <w:pPr>
              <w:rPr>
                <w:rFonts w:ascii="Roboto" w:cs="Roboto" w:eastAsia="Roboto" w:hAnsi="Roboto"/>
              </w:rPr>
            </w:pPr>
            <w:r w:rsidDel="00000000" w:rsidR="00000000" w:rsidRPr="00000000">
              <w:rPr>
                <w:rFonts w:ascii="Roboto" w:cs="Roboto" w:eastAsia="Roboto" w:hAnsi="Roboto"/>
                <w:rtl w:val="0"/>
              </w:rPr>
              <w:t xml:space="preserve">-The Admin can update user’s status</w:t>
            </w:r>
          </w:p>
        </w:tc>
      </w:tr>
      <w:tr>
        <w:trPr>
          <w:cantSplit w:val="0"/>
          <w:trHeight w:val="1125" w:hRule="atLeast"/>
          <w:tblHeader w:val="0"/>
        </w:trPr>
        <w:tc>
          <w:tcPr>
            <w:tcMar>
              <w:top w:w="100.0" w:type="dxa"/>
              <w:left w:w="100.0" w:type="dxa"/>
              <w:bottom w:w="100.0" w:type="dxa"/>
              <w:right w:w="100.0" w:type="dxa"/>
            </w:tcMar>
          </w:tcPr>
          <w:p w:rsidR="00000000" w:rsidDel="00000000" w:rsidP="00000000" w:rsidRDefault="00000000" w:rsidRPr="00000000" w14:paraId="0000019D">
            <w:pPr>
              <w:rPr>
                <w:rFonts w:ascii="Roboto" w:cs="Roboto" w:eastAsia="Roboto" w:hAnsi="Roboto"/>
              </w:rPr>
            </w:pPr>
            <w:r w:rsidDel="00000000" w:rsidR="00000000" w:rsidRPr="00000000">
              <w:rPr>
                <w:rFonts w:ascii="Roboto" w:cs="Roboto" w:eastAsia="Roboto" w:hAnsi="Roboto"/>
                <w:rtl w:val="0"/>
              </w:rPr>
              <w:t xml:space="preserve">29</w:t>
            </w:r>
          </w:p>
        </w:tc>
        <w:tc>
          <w:tcPr>
            <w:tcMar>
              <w:top w:w="100.0" w:type="dxa"/>
              <w:left w:w="100.0" w:type="dxa"/>
              <w:bottom w:w="100.0" w:type="dxa"/>
              <w:right w:w="100.0" w:type="dxa"/>
            </w:tcMar>
          </w:tcPr>
          <w:p w:rsidR="00000000" w:rsidDel="00000000" w:rsidP="00000000" w:rsidRDefault="00000000" w:rsidRPr="00000000" w14:paraId="0000019E">
            <w:pPr>
              <w:rPr>
                <w:rFonts w:ascii="Roboto" w:cs="Roboto" w:eastAsia="Roboto" w:hAnsi="Roboto"/>
              </w:rPr>
            </w:pPr>
            <w:r w:rsidDel="00000000" w:rsidR="00000000" w:rsidRPr="00000000">
              <w:rPr>
                <w:rFonts w:ascii="Roboto" w:cs="Roboto" w:eastAsia="Roboto" w:hAnsi="Roboto"/>
                <w:rtl w:val="0"/>
              </w:rPr>
              <w:t xml:space="preserve">View Marketing, Sale, Management related data</w:t>
            </w:r>
          </w:p>
        </w:tc>
        <w:tc>
          <w:tcPr>
            <w:tcMar>
              <w:top w:w="100.0" w:type="dxa"/>
              <w:left w:w="100.0" w:type="dxa"/>
              <w:bottom w:w="100.0" w:type="dxa"/>
              <w:right w:w="100.0" w:type="dxa"/>
            </w:tcMar>
          </w:tcPr>
          <w:p w:rsidR="00000000" w:rsidDel="00000000" w:rsidP="00000000" w:rsidRDefault="00000000" w:rsidRPr="00000000" w14:paraId="0000019F">
            <w:pPr>
              <w:rPr>
                <w:rFonts w:ascii="Roboto" w:cs="Roboto" w:eastAsia="Roboto" w:hAnsi="Roboto"/>
              </w:rPr>
            </w:pPr>
            <w:r w:rsidDel="00000000" w:rsidR="00000000" w:rsidRPr="00000000">
              <w:rPr>
                <w:rFonts w:ascii="Roboto" w:cs="Roboto" w:eastAsia="Roboto" w:hAnsi="Roboto"/>
                <w:rtl w:val="0"/>
              </w:rPr>
              <w:t xml:space="preserve">Web owner Dashboard</w:t>
            </w:r>
          </w:p>
        </w:tc>
        <w:tc>
          <w:tcPr>
            <w:tcMar>
              <w:top w:w="100.0" w:type="dxa"/>
              <w:left w:w="100.0" w:type="dxa"/>
              <w:bottom w:w="100.0" w:type="dxa"/>
              <w:right w:w="100.0" w:type="dxa"/>
            </w:tcMar>
          </w:tcPr>
          <w:p w:rsidR="00000000" w:rsidDel="00000000" w:rsidP="00000000" w:rsidRDefault="00000000" w:rsidRPr="00000000" w14:paraId="000001A0">
            <w:pPr>
              <w:rPr>
                <w:rFonts w:ascii="Roboto" w:cs="Roboto" w:eastAsia="Roboto" w:hAnsi="Roboto"/>
              </w:rPr>
            </w:pPr>
            <w:r w:rsidDel="00000000" w:rsidR="00000000" w:rsidRPr="00000000">
              <w:rPr>
                <w:rFonts w:ascii="Roboto" w:cs="Roboto" w:eastAsia="Roboto" w:hAnsi="Roboto"/>
                <w:rtl w:val="0"/>
              </w:rPr>
              <w:t xml:space="preserve">-Show statistics of posts, products, customers &amp; the trend of new customers</w:t>
            </w:r>
          </w:p>
          <w:p w:rsidR="00000000" w:rsidDel="00000000" w:rsidP="00000000" w:rsidRDefault="00000000" w:rsidRPr="00000000" w14:paraId="000001A1">
            <w:pPr>
              <w:rPr>
                <w:rFonts w:ascii="Roboto" w:cs="Roboto" w:eastAsia="Roboto" w:hAnsi="Roboto"/>
              </w:rPr>
            </w:pPr>
            <w:r w:rsidDel="00000000" w:rsidR="00000000" w:rsidRPr="00000000">
              <w:rPr>
                <w:rFonts w:ascii="Roboto" w:cs="Roboto" w:eastAsia="Roboto" w:hAnsi="Roboto"/>
                <w:rtl w:val="0"/>
              </w:rPr>
              <w:t xml:space="preserve">-Show the trend of success/total orders, and the revenues trends</w:t>
            </w:r>
          </w:p>
          <w:p w:rsidR="00000000" w:rsidDel="00000000" w:rsidP="00000000" w:rsidRDefault="00000000" w:rsidRPr="00000000" w14:paraId="000001A2">
            <w:pPr>
              <w:rPr>
                <w:rFonts w:ascii="Roboto" w:cs="Roboto" w:eastAsia="Roboto" w:hAnsi="Roboto"/>
              </w:rPr>
            </w:pPr>
            <w:r w:rsidDel="00000000" w:rsidR="00000000" w:rsidRPr="00000000">
              <w:rPr>
                <w:rFonts w:ascii="Roboto" w:cs="Roboto" w:eastAsia="Roboto" w:hAnsi="Roboto"/>
                <w:rtl w:val="0"/>
              </w:rPr>
              <w:t xml:space="preserve">-Show statistics of new orders, revenues, customers &amp; the trend of order counts</w:t>
            </w:r>
          </w:p>
        </w:tc>
      </w:tr>
      <w:tr>
        <w:trPr>
          <w:cantSplit w:val="0"/>
          <w:trHeight w:val="1125" w:hRule="atLeast"/>
          <w:tblHeader w:val="0"/>
        </w:trPr>
        <w:tc>
          <w:tcPr>
            <w:tcMar>
              <w:top w:w="100.0" w:type="dxa"/>
              <w:left w:w="100.0" w:type="dxa"/>
              <w:bottom w:w="100.0" w:type="dxa"/>
              <w:right w:w="100.0" w:type="dxa"/>
            </w:tcMar>
          </w:tcPr>
          <w:p w:rsidR="00000000" w:rsidDel="00000000" w:rsidP="00000000" w:rsidRDefault="00000000" w:rsidRPr="00000000" w14:paraId="000001A3">
            <w:pPr>
              <w:rPr>
                <w:rFonts w:ascii="Roboto" w:cs="Roboto" w:eastAsia="Roboto" w:hAnsi="Roboto"/>
              </w:rPr>
            </w:pPr>
            <w:r w:rsidDel="00000000" w:rsidR="00000000" w:rsidRPr="00000000">
              <w:rPr>
                <w:rFonts w:ascii="Roboto" w:cs="Roboto" w:eastAsia="Roboto" w:hAnsi="Roboto"/>
                <w:rtl w:val="0"/>
              </w:rPr>
              <w:t xml:space="preserve">30</w:t>
            </w:r>
          </w:p>
        </w:tc>
        <w:tc>
          <w:tcPr>
            <w:tcMar>
              <w:top w:w="100.0" w:type="dxa"/>
              <w:left w:w="100.0" w:type="dxa"/>
              <w:bottom w:w="100.0" w:type="dxa"/>
              <w:right w:w="100.0" w:type="dxa"/>
            </w:tcMar>
          </w:tcPr>
          <w:p w:rsidR="00000000" w:rsidDel="00000000" w:rsidP="00000000" w:rsidRDefault="00000000" w:rsidRPr="00000000" w14:paraId="000001A4">
            <w:pPr>
              <w:rPr>
                <w:rFonts w:ascii="Roboto" w:cs="Roboto" w:eastAsia="Roboto" w:hAnsi="Roboto"/>
              </w:rPr>
            </w:pPr>
            <w:r w:rsidDel="00000000" w:rsidR="00000000" w:rsidRPr="00000000">
              <w:rPr>
                <w:rFonts w:ascii="Roboto" w:cs="Roboto" w:eastAsia="Roboto" w:hAnsi="Roboto"/>
                <w:rtl w:val="0"/>
              </w:rPr>
              <w:t xml:space="preserve">View &amp; Edit Details of existing Users</w:t>
            </w:r>
          </w:p>
        </w:tc>
        <w:tc>
          <w:tcPr>
            <w:tcMar>
              <w:top w:w="100.0" w:type="dxa"/>
              <w:left w:w="100.0" w:type="dxa"/>
              <w:bottom w:w="100.0" w:type="dxa"/>
              <w:right w:w="100.0" w:type="dxa"/>
            </w:tcMar>
          </w:tcPr>
          <w:p w:rsidR="00000000" w:rsidDel="00000000" w:rsidP="00000000" w:rsidRDefault="00000000" w:rsidRPr="00000000" w14:paraId="000001A5">
            <w:pPr>
              <w:rPr>
                <w:rFonts w:ascii="Roboto" w:cs="Roboto" w:eastAsia="Roboto" w:hAnsi="Roboto"/>
              </w:rPr>
            </w:pPr>
            <w:r w:rsidDel="00000000" w:rsidR="00000000" w:rsidRPr="00000000">
              <w:rPr>
                <w:rFonts w:ascii="Roboto" w:cs="Roboto" w:eastAsia="Roboto" w:hAnsi="Roboto"/>
                <w:rtl w:val="0"/>
              </w:rPr>
              <w:t xml:space="preserve">User Details</w:t>
            </w:r>
          </w:p>
        </w:tc>
        <w:tc>
          <w:tcPr>
            <w:tcMar>
              <w:top w:w="100.0" w:type="dxa"/>
              <w:left w:w="100.0" w:type="dxa"/>
              <w:bottom w:w="100.0" w:type="dxa"/>
              <w:right w:w="100.0" w:type="dxa"/>
            </w:tcMar>
          </w:tcPr>
          <w:p w:rsidR="00000000" w:rsidDel="00000000" w:rsidP="00000000" w:rsidRDefault="00000000" w:rsidRPr="00000000" w14:paraId="000001A6">
            <w:pPr>
              <w:rPr>
                <w:rFonts w:ascii="Roboto" w:cs="Roboto" w:eastAsia="Roboto" w:hAnsi="Roboto"/>
              </w:rPr>
            </w:pPr>
            <w:r w:rsidDel="00000000" w:rsidR="00000000" w:rsidRPr="00000000">
              <w:rPr>
                <w:rFonts w:ascii="Roboto" w:cs="Roboto" w:eastAsia="Roboto" w:hAnsi="Roboto"/>
                <w:rtl w:val="0"/>
              </w:rPr>
              <w:t xml:space="preserve">-Show detailed user information</w:t>
            </w:r>
          </w:p>
          <w:p w:rsidR="00000000" w:rsidDel="00000000" w:rsidP="00000000" w:rsidRDefault="00000000" w:rsidRPr="00000000" w14:paraId="000001A7">
            <w:pPr>
              <w:rPr>
                <w:rFonts w:ascii="Roboto" w:cs="Roboto" w:eastAsia="Roboto" w:hAnsi="Roboto"/>
              </w:rPr>
            </w:pPr>
            <w:r w:rsidDel="00000000" w:rsidR="00000000" w:rsidRPr="00000000">
              <w:rPr>
                <w:rFonts w:ascii="Roboto" w:cs="Roboto" w:eastAsia="Roboto" w:hAnsi="Roboto"/>
                <w:rtl w:val="0"/>
              </w:rPr>
              <w:t xml:space="preserve">-The Web owner can update user’s status</w:t>
            </w:r>
          </w:p>
        </w:tc>
      </w:tr>
    </w:tbl>
    <w:p w:rsidR="00000000" w:rsidDel="00000000" w:rsidP="00000000" w:rsidRDefault="00000000" w:rsidRPr="00000000" w14:paraId="000001A8">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A9">
      <w:pPr>
        <w:pStyle w:val="Heading3"/>
        <w:spacing w:after="240" w:before="240" w:lineRule="auto"/>
        <w:rPr>
          <w:rFonts w:ascii="Roboto" w:cs="Roboto" w:eastAsia="Roboto" w:hAnsi="Roboto"/>
        </w:rPr>
      </w:pPr>
      <w:bookmarkStart w:colFirst="0" w:colLast="0" w:name="_heading=h.tyjcwt" w:id="18"/>
      <w:bookmarkEnd w:id="18"/>
      <w:r w:rsidDel="00000000" w:rsidR="00000000" w:rsidRPr="00000000">
        <w:rPr>
          <w:rFonts w:ascii="Roboto" w:cs="Roboto" w:eastAsia="Roboto" w:hAnsi="Roboto"/>
          <w:rtl w:val="0"/>
        </w:rPr>
        <w:t xml:space="preserve">2.1.3 Authorization Table</w:t>
      </w:r>
    </w:p>
    <w:p w:rsidR="00000000" w:rsidDel="00000000" w:rsidP="00000000" w:rsidRDefault="00000000" w:rsidRPr="00000000" w14:paraId="000001AA">
      <w:pPr>
        <w:spacing w:after="240" w:before="240" w:lineRule="auto"/>
        <w:rPr>
          <w:rFonts w:ascii="Roboto" w:cs="Roboto" w:eastAsia="Roboto" w:hAnsi="Roboto"/>
        </w:rPr>
      </w:pPr>
      <w:r w:rsidDel="00000000" w:rsidR="00000000" w:rsidRPr="00000000">
        <w:rPr>
          <w:rtl w:val="0"/>
        </w:rPr>
      </w:r>
    </w:p>
    <w:tbl>
      <w:tblPr>
        <w:tblStyle w:val="Table4"/>
        <w:tblW w:w="10620.0" w:type="dxa"/>
        <w:jc w:val="left"/>
        <w:tblInd w:w="-795.0" w:type="dxa"/>
        <w:tblBorders>
          <w:top w:color="000000" w:space="0" w:sz="4"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005"/>
        <w:gridCol w:w="1365"/>
        <w:gridCol w:w="840"/>
        <w:gridCol w:w="1230"/>
        <w:gridCol w:w="870"/>
        <w:gridCol w:w="1455"/>
        <w:tblGridChange w:id="0">
          <w:tblGrid>
            <w:gridCol w:w="3855"/>
            <w:gridCol w:w="1005"/>
            <w:gridCol w:w="1365"/>
            <w:gridCol w:w="840"/>
            <w:gridCol w:w="1230"/>
            <w:gridCol w:w="870"/>
            <w:gridCol w:w="1455"/>
          </w:tblGrid>
        </w:tblGridChange>
      </w:tblGrid>
      <w:tr>
        <w:trPr>
          <w:cantSplit w:val="0"/>
          <w:trHeight w:val="755" w:hRule="atLeast"/>
          <w:tblHeader w:val="0"/>
        </w:trPr>
        <w:tc>
          <w:tcPr>
            <w:shd w:fill="ed7d31" w:val="clear"/>
            <w:tcMar>
              <w:top w:w="100.0" w:type="dxa"/>
              <w:left w:w="100.0" w:type="dxa"/>
              <w:bottom w:w="100.0" w:type="dxa"/>
              <w:right w:w="100.0" w:type="dxa"/>
            </w:tcMar>
          </w:tcPr>
          <w:p w:rsidR="00000000" w:rsidDel="00000000" w:rsidP="00000000" w:rsidRDefault="00000000" w:rsidRPr="00000000" w14:paraId="000001AB">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Screen</w:t>
            </w:r>
          </w:p>
        </w:tc>
        <w:tc>
          <w:tcPr>
            <w:shd w:fill="ed7d31" w:val="clear"/>
            <w:tcMar>
              <w:top w:w="100.0" w:type="dxa"/>
              <w:left w:w="100.0" w:type="dxa"/>
              <w:bottom w:w="100.0" w:type="dxa"/>
              <w:right w:w="100.0" w:type="dxa"/>
            </w:tcMar>
          </w:tcPr>
          <w:p w:rsidR="00000000" w:rsidDel="00000000" w:rsidP="00000000" w:rsidRDefault="00000000" w:rsidRPr="00000000" w14:paraId="000001AC">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Guest</w:t>
            </w:r>
          </w:p>
        </w:tc>
        <w:tc>
          <w:tcPr>
            <w:shd w:fill="ed7d31" w:val="clear"/>
            <w:tcMar>
              <w:top w:w="100.0" w:type="dxa"/>
              <w:left w:w="100.0" w:type="dxa"/>
              <w:bottom w:w="100.0" w:type="dxa"/>
              <w:right w:w="100.0" w:type="dxa"/>
            </w:tcMar>
          </w:tcPr>
          <w:p w:rsidR="00000000" w:rsidDel="00000000" w:rsidP="00000000" w:rsidRDefault="00000000" w:rsidRPr="00000000" w14:paraId="000001AD">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Customer</w:t>
            </w:r>
          </w:p>
        </w:tc>
        <w:tc>
          <w:tcPr>
            <w:shd w:fill="ed7d31" w:val="clear"/>
            <w:tcMar>
              <w:top w:w="100.0" w:type="dxa"/>
              <w:left w:w="100.0" w:type="dxa"/>
              <w:bottom w:w="100.0" w:type="dxa"/>
              <w:right w:w="100.0" w:type="dxa"/>
            </w:tcMar>
          </w:tcPr>
          <w:p w:rsidR="00000000" w:rsidDel="00000000" w:rsidP="00000000" w:rsidRDefault="00000000" w:rsidRPr="00000000" w14:paraId="000001AE">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Sale</w:t>
            </w:r>
          </w:p>
        </w:tc>
        <w:tc>
          <w:tcPr>
            <w:shd w:fill="ed7d31" w:val="clear"/>
            <w:tcMar>
              <w:top w:w="100.0" w:type="dxa"/>
              <w:left w:w="100.0" w:type="dxa"/>
              <w:bottom w:w="100.0" w:type="dxa"/>
              <w:right w:w="100.0" w:type="dxa"/>
            </w:tcMar>
          </w:tcPr>
          <w:p w:rsidR="00000000" w:rsidDel="00000000" w:rsidP="00000000" w:rsidRDefault="00000000" w:rsidRPr="00000000" w14:paraId="000001AF">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Marketing</w:t>
            </w:r>
          </w:p>
        </w:tc>
        <w:tc>
          <w:tcPr>
            <w:shd w:fill="ed7d31" w:val="clear"/>
            <w:tcMar>
              <w:top w:w="100.0" w:type="dxa"/>
              <w:left w:w="100.0" w:type="dxa"/>
              <w:bottom w:w="100.0" w:type="dxa"/>
              <w:right w:w="100.0" w:type="dxa"/>
            </w:tcMar>
          </w:tcPr>
          <w:p w:rsidR="00000000" w:rsidDel="00000000" w:rsidP="00000000" w:rsidRDefault="00000000" w:rsidRPr="00000000" w14:paraId="000001B0">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Admin</w:t>
            </w:r>
          </w:p>
        </w:tc>
        <w:tc>
          <w:tcPr>
            <w:shd w:fill="ed7d31" w:val="clear"/>
            <w:tcMar>
              <w:top w:w="100.0" w:type="dxa"/>
              <w:left w:w="100.0" w:type="dxa"/>
              <w:bottom w:w="100.0" w:type="dxa"/>
              <w:right w:w="100.0" w:type="dxa"/>
            </w:tcMar>
          </w:tcPr>
          <w:p w:rsidR="00000000" w:rsidDel="00000000" w:rsidP="00000000" w:rsidRDefault="00000000" w:rsidRPr="00000000" w14:paraId="000001B1">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Web-owner</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B2">
            <w:pPr>
              <w:jc w:val="both"/>
              <w:rPr>
                <w:rFonts w:ascii="Roboto" w:cs="Roboto" w:eastAsia="Roboto" w:hAnsi="Roboto"/>
              </w:rPr>
            </w:pPr>
            <w:r w:rsidDel="00000000" w:rsidR="00000000" w:rsidRPr="00000000">
              <w:rPr>
                <w:rFonts w:ascii="Roboto" w:cs="Roboto" w:eastAsia="Roboto" w:hAnsi="Roboto"/>
                <w:rtl w:val="0"/>
              </w:rPr>
              <w:t xml:space="preserve">Home Page</w:t>
            </w:r>
          </w:p>
        </w:tc>
        <w:tc>
          <w:tcPr>
            <w:tcMar>
              <w:top w:w="100.0" w:type="dxa"/>
              <w:left w:w="100.0" w:type="dxa"/>
              <w:bottom w:w="100.0" w:type="dxa"/>
              <w:right w:w="100.0" w:type="dxa"/>
            </w:tcMar>
          </w:tcPr>
          <w:p w:rsidR="00000000" w:rsidDel="00000000" w:rsidP="00000000" w:rsidRDefault="00000000" w:rsidRPr="00000000" w14:paraId="000001B3">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B4">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B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B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B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B8">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B9">
            <w:pPr>
              <w:jc w:val="both"/>
              <w:rPr>
                <w:rFonts w:ascii="Roboto" w:cs="Roboto" w:eastAsia="Roboto" w:hAnsi="Roboto"/>
              </w:rPr>
            </w:pPr>
            <w:r w:rsidDel="00000000" w:rsidR="00000000" w:rsidRPr="00000000">
              <w:rPr>
                <w:rFonts w:ascii="Roboto" w:cs="Roboto" w:eastAsia="Roboto" w:hAnsi="Roboto"/>
                <w:rtl w:val="0"/>
              </w:rPr>
              <w:t xml:space="preserve">Product Lists</w:t>
            </w:r>
          </w:p>
        </w:tc>
        <w:tc>
          <w:tcPr>
            <w:tcMar>
              <w:top w:w="100.0" w:type="dxa"/>
              <w:left w:w="100.0" w:type="dxa"/>
              <w:bottom w:w="100.0" w:type="dxa"/>
              <w:right w:w="100.0" w:type="dxa"/>
            </w:tcMar>
          </w:tcPr>
          <w:p w:rsidR="00000000" w:rsidDel="00000000" w:rsidP="00000000" w:rsidRDefault="00000000" w:rsidRPr="00000000" w14:paraId="000001BA">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BB">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B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B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B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BF">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C0">
            <w:pPr>
              <w:jc w:val="both"/>
              <w:rPr>
                <w:rFonts w:ascii="Roboto" w:cs="Roboto" w:eastAsia="Roboto" w:hAnsi="Roboto"/>
              </w:rPr>
            </w:pPr>
            <w:r w:rsidDel="00000000" w:rsidR="00000000" w:rsidRPr="00000000">
              <w:rPr>
                <w:rFonts w:ascii="Roboto" w:cs="Roboto" w:eastAsia="Roboto" w:hAnsi="Roboto"/>
                <w:rtl w:val="0"/>
              </w:rPr>
              <w:t xml:space="preserve">Product Details</w:t>
            </w:r>
          </w:p>
        </w:tc>
        <w:tc>
          <w:tcPr>
            <w:tcMar>
              <w:top w:w="100.0" w:type="dxa"/>
              <w:left w:w="100.0" w:type="dxa"/>
              <w:bottom w:w="100.0" w:type="dxa"/>
              <w:right w:w="100.0" w:type="dxa"/>
            </w:tcMar>
          </w:tcPr>
          <w:p w:rsidR="00000000" w:rsidDel="00000000" w:rsidP="00000000" w:rsidRDefault="00000000" w:rsidRPr="00000000" w14:paraId="000001C1">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C2">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C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C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C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C6">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C7">
            <w:pPr>
              <w:jc w:val="both"/>
              <w:rPr>
                <w:rFonts w:ascii="Roboto" w:cs="Roboto" w:eastAsia="Roboto" w:hAnsi="Roboto"/>
              </w:rPr>
            </w:pPr>
            <w:r w:rsidDel="00000000" w:rsidR="00000000" w:rsidRPr="00000000">
              <w:rPr>
                <w:rFonts w:ascii="Roboto" w:cs="Roboto" w:eastAsia="Roboto" w:hAnsi="Roboto"/>
                <w:rtl w:val="0"/>
              </w:rPr>
              <w:t xml:space="preserve">Cart Details</w:t>
            </w:r>
          </w:p>
        </w:tc>
        <w:tc>
          <w:tcPr>
            <w:tcMar>
              <w:top w:w="100.0" w:type="dxa"/>
              <w:left w:w="100.0" w:type="dxa"/>
              <w:bottom w:w="100.0" w:type="dxa"/>
              <w:right w:w="100.0" w:type="dxa"/>
            </w:tcMar>
          </w:tcPr>
          <w:p w:rsidR="00000000" w:rsidDel="00000000" w:rsidP="00000000" w:rsidRDefault="00000000" w:rsidRPr="00000000" w14:paraId="000001C8">
            <w:pPr>
              <w:jc w:val="center"/>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9">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C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C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C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CD">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CE">
            <w:pPr>
              <w:jc w:val="both"/>
              <w:rPr>
                <w:rFonts w:ascii="Roboto" w:cs="Roboto" w:eastAsia="Roboto" w:hAnsi="Roboto"/>
              </w:rPr>
            </w:pPr>
            <w:r w:rsidDel="00000000" w:rsidR="00000000" w:rsidRPr="00000000">
              <w:rPr>
                <w:rFonts w:ascii="Roboto" w:cs="Roboto" w:eastAsia="Roboto" w:hAnsi="Roboto"/>
                <w:rtl w:val="0"/>
              </w:rPr>
              <w:t xml:space="preserve">   - Edit Cart</w:t>
            </w:r>
          </w:p>
        </w:tc>
        <w:tc>
          <w:tcPr>
            <w:tcMar>
              <w:top w:w="100.0" w:type="dxa"/>
              <w:left w:w="100.0" w:type="dxa"/>
              <w:bottom w:w="100.0" w:type="dxa"/>
              <w:right w:w="100.0" w:type="dxa"/>
            </w:tcMar>
          </w:tcPr>
          <w:p w:rsidR="00000000" w:rsidDel="00000000" w:rsidP="00000000" w:rsidRDefault="00000000" w:rsidRPr="00000000" w14:paraId="000001C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0">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D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4">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D5">
            <w:pPr>
              <w:jc w:val="both"/>
              <w:rPr>
                <w:rFonts w:ascii="Roboto" w:cs="Roboto" w:eastAsia="Roboto" w:hAnsi="Roboto"/>
              </w:rPr>
            </w:pPr>
            <w:r w:rsidDel="00000000" w:rsidR="00000000" w:rsidRPr="00000000">
              <w:rPr>
                <w:rFonts w:ascii="Roboto" w:cs="Roboto" w:eastAsia="Roboto" w:hAnsi="Roboto"/>
                <w:rtl w:val="0"/>
              </w:rPr>
              <w:t xml:space="preserve">Cart Contact</w:t>
            </w:r>
          </w:p>
        </w:tc>
        <w:tc>
          <w:tcPr>
            <w:tcMar>
              <w:top w:w="100.0" w:type="dxa"/>
              <w:left w:w="100.0" w:type="dxa"/>
              <w:bottom w:w="100.0" w:type="dxa"/>
              <w:right w:w="100.0" w:type="dxa"/>
            </w:tcMar>
          </w:tcPr>
          <w:p w:rsidR="00000000" w:rsidDel="00000000" w:rsidP="00000000" w:rsidRDefault="00000000" w:rsidRPr="00000000" w14:paraId="000001D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7">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D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B">
            <w:pPr>
              <w:jc w:val="center"/>
              <w:rPr>
                <w:rFonts w:ascii="Roboto" w:cs="Roboto" w:eastAsia="Roboto" w:hAnsi="Roboto"/>
              </w:rPr>
            </w:pPr>
            <w:r w:rsidDel="00000000" w:rsidR="00000000" w:rsidRPr="00000000">
              <w:rPr>
                <w:rtl w:val="0"/>
              </w:rPr>
            </w:r>
          </w:p>
        </w:tc>
      </w:tr>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1DC">
            <w:pPr>
              <w:jc w:val="both"/>
              <w:rPr>
                <w:rFonts w:ascii="Roboto" w:cs="Roboto" w:eastAsia="Roboto" w:hAnsi="Roboto"/>
              </w:rPr>
            </w:pPr>
            <w:r w:rsidDel="00000000" w:rsidR="00000000" w:rsidRPr="00000000">
              <w:rPr>
                <w:rFonts w:ascii="Roboto" w:cs="Roboto" w:eastAsia="Roboto" w:hAnsi="Roboto"/>
                <w:rtl w:val="0"/>
              </w:rPr>
              <w:t xml:space="preserve">   - Change receiver information</w:t>
            </w:r>
          </w:p>
        </w:tc>
        <w:tc>
          <w:tcPr>
            <w:tcMar>
              <w:top w:w="100.0" w:type="dxa"/>
              <w:left w:w="100.0" w:type="dxa"/>
              <w:bottom w:w="100.0" w:type="dxa"/>
              <w:right w:w="100.0" w:type="dxa"/>
            </w:tcMar>
          </w:tcPr>
          <w:p w:rsidR="00000000" w:rsidDel="00000000" w:rsidP="00000000" w:rsidRDefault="00000000" w:rsidRPr="00000000" w14:paraId="000001D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DE">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D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2">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E3">
            <w:pPr>
              <w:jc w:val="both"/>
              <w:rPr>
                <w:rFonts w:ascii="Roboto" w:cs="Roboto" w:eastAsia="Roboto" w:hAnsi="Roboto"/>
              </w:rPr>
            </w:pPr>
            <w:r w:rsidDel="00000000" w:rsidR="00000000" w:rsidRPr="00000000">
              <w:rPr>
                <w:rFonts w:ascii="Roboto" w:cs="Roboto" w:eastAsia="Roboto" w:hAnsi="Roboto"/>
                <w:rtl w:val="0"/>
              </w:rPr>
              <w:t xml:space="preserve">   - Submit order</w:t>
            </w:r>
          </w:p>
        </w:tc>
        <w:tc>
          <w:tcPr>
            <w:tcMar>
              <w:top w:w="100.0" w:type="dxa"/>
              <w:left w:w="100.0" w:type="dxa"/>
              <w:bottom w:w="100.0" w:type="dxa"/>
              <w:right w:w="100.0" w:type="dxa"/>
            </w:tcMar>
          </w:tcPr>
          <w:p w:rsidR="00000000" w:rsidDel="00000000" w:rsidP="00000000" w:rsidRDefault="00000000" w:rsidRPr="00000000" w14:paraId="000001E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5">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E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9">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EA">
            <w:pPr>
              <w:jc w:val="both"/>
              <w:rPr>
                <w:rFonts w:ascii="Roboto" w:cs="Roboto" w:eastAsia="Roboto" w:hAnsi="Roboto"/>
              </w:rPr>
            </w:pPr>
            <w:r w:rsidDel="00000000" w:rsidR="00000000" w:rsidRPr="00000000">
              <w:rPr>
                <w:rFonts w:ascii="Roboto" w:cs="Roboto" w:eastAsia="Roboto" w:hAnsi="Roboto"/>
                <w:rtl w:val="0"/>
              </w:rPr>
              <w:t xml:space="preserve">Cart Completion</w:t>
            </w:r>
          </w:p>
        </w:tc>
        <w:tc>
          <w:tcPr>
            <w:tcMar>
              <w:top w:w="100.0" w:type="dxa"/>
              <w:left w:w="100.0" w:type="dxa"/>
              <w:bottom w:w="100.0" w:type="dxa"/>
              <w:right w:w="100.0" w:type="dxa"/>
            </w:tcMar>
          </w:tcPr>
          <w:p w:rsidR="00000000" w:rsidDel="00000000" w:rsidP="00000000" w:rsidRDefault="00000000" w:rsidRPr="00000000" w14:paraId="000001E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C">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E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E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0">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F1">
            <w:pPr>
              <w:jc w:val="both"/>
              <w:rPr>
                <w:rFonts w:ascii="Roboto" w:cs="Roboto" w:eastAsia="Roboto" w:hAnsi="Roboto"/>
              </w:rPr>
            </w:pPr>
            <w:r w:rsidDel="00000000" w:rsidR="00000000" w:rsidRPr="00000000">
              <w:rPr>
                <w:rFonts w:ascii="Roboto" w:cs="Roboto" w:eastAsia="Roboto" w:hAnsi="Roboto"/>
                <w:rtl w:val="0"/>
              </w:rPr>
              <w:t xml:space="preserve">User login</w:t>
            </w:r>
          </w:p>
        </w:tc>
        <w:tc>
          <w:tcPr>
            <w:tcMar>
              <w:top w:w="100.0" w:type="dxa"/>
              <w:left w:w="100.0" w:type="dxa"/>
              <w:bottom w:w="100.0" w:type="dxa"/>
              <w:right w:w="100.0" w:type="dxa"/>
            </w:tcMar>
          </w:tcPr>
          <w:p w:rsidR="00000000" w:rsidDel="00000000" w:rsidP="00000000" w:rsidRDefault="00000000" w:rsidRPr="00000000" w14:paraId="000001F2">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F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7">
            <w:pPr>
              <w:jc w:val="center"/>
              <w:rPr>
                <w:rFonts w:ascii="Roboto" w:cs="Roboto" w:eastAsia="Roboto" w:hAnsi="Robo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F8">
            <w:pPr>
              <w:jc w:val="both"/>
              <w:rPr>
                <w:rFonts w:ascii="Roboto" w:cs="Roboto" w:eastAsia="Roboto" w:hAnsi="Roboto"/>
              </w:rPr>
            </w:pPr>
            <w:r w:rsidDel="00000000" w:rsidR="00000000" w:rsidRPr="00000000">
              <w:rPr>
                <w:rFonts w:ascii="Roboto" w:cs="Roboto" w:eastAsia="Roboto" w:hAnsi="Roboto"/>
                <w:rtl w:val="0"/>
              </w:rPr>
              <w:t xml:space="preserve">User Register</w:t>
            </w:r>
          </w:p>
        </w:tc>
        <w:tc>
          <w:tcPr>
            <w:tcMar>
              <w:top w:w="100.0" w:type="dxa"/>
              <w:left w:w="100.0" w:type="dxa"/>
              <w:bottom w:w="100.0" w:type="dxa"/>
              <w:right w:w="100.0" w:type="dxa"/>
            </w:tcMar>
          </w:tcPr>
          <w:p w:rsidR="00000000" w:rsidDel="00000000" w:rsidP="00000000" w:rsidRDefault="00000000" w:rsidRPr="00000000" w14:paraId="000001F9">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1F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1FE">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1FF">
            <w:pPr>
              <w:jc w:val="both"/>
              <w:rPr>
                <w:rFonts w:ascii="Roboto" w:cs="Roboto" w:eastAsia="Roboto" w:hAnsi="Roboto"/>
              </w:rPr>
            </w:pPr>
            <w:r w:rsidDel="00000000" w:rsidR="00000000" w:rsidRPr="00000000">
              <w:rPr>
                <w:rFonts w:ascii="Roboto" w:cs="Roboto" w:eastAsia="Roboto" w:hAnsi="Roboto"/>
                <w:rtl w:val="0"/>
              </w:rPr>
              <w:t xml:space="preserve">Change Password</w:t>
            </w:r>
          </w:p>
        </w:tc>
        <w:tc>
          <w:tcPr>
            <w:tcMar>
              <w:top w:w="100.0" w:type="dxa"/>
              <w:left w:w="100.0" w:type="dxa"/>
              <w:bottom w:w="100.0" w:type="dxa"/>
              <w:right w:w="100.0" w:type="dxa"/>
            </w:tcMar>
          </w:tcPr>
          <w:p w:rsidR="00000000" w:rsidDel="00000000" w:rsidP="00000000" w:rsidRDefault="00000000" w:rsidRPr="00000000" w14:paraId="0000020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01">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02">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03">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04">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05">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06">
            <w:pPr>
              <w:jc w:val="both"/>
              <w:rPr>
                <w:rFonts w:ascii="Roboto" w:cs="Roboto" w:eastAsia="Roboto" w:hAnsi="Roboto"/>
              </w:rPr>
            </w:pPr>
            <w:r w:rsidDel="00000000" w:rsidR="00000000" w:rsidRPr="00000000">
              <w:rPr>
                <w:rFonts w:ascii="Roboto" w:cs="Roboto" w:eastAsia="Roboto" w:hAnsi="Roboto"/>
                <w:rtl w:val="0"/>
              </w:rPr>
              <w:t xml:space="preserve">User profile</w:t>
            </w:r>
          </w:p>
        </w:tc>
        <w:tc>
          <w:tcPr>
            <w:tcMar>
              <w:top w:w="100.0" w:type="dxa"/>
              <w:left w:w="100.0" w:type="dxa"/>
              <w:bottom w:w="100.0" w:type="dxa"/>
              <w:right w:w="100.0" w:type="dxa"/>
            </w:tcMar>
          </w:tcPr>
          <w:p w:rsidR="00000000" w:rsidDel="00000000" w:rsidP="00000000" w:rsidRDefault="00000000" w:rsidRPr="00000000" w14:paraId="0000020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08">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09">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0A">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0B">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0C">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0D">
            <w:pPr>
              <w:jc w:val="both"/>
              <w:rPr>
                <w:rFonts w:ascii="Roboto" w:cs="Roboto" w:eastAsia="Roboto" w:hAnsi="Roboto"/>
              </w:rPr>
            </w:pPr>
            <w:r w:rsidDel="00000000" w:rsidR="00000000" w:rsidRPr="00000000">
              <w:rPr>
                <w:rFonts w:ascii="Roboto" w:cs="Roboto" w:eastAsia="Roboto" w:hAnsi="Roboto"/>
                <w:rtl w:val="0"/>
              </w:rPr>
              <w:tab/>
              <w:t xml:space="preserve">- Update user’s profile</w:t>
            </w:r>
          </w:p>
        </w:tc>
        <w:tc>
          <w:tcPr>
            <w:tcMar>
              <w:top w:w="100.0" w:type="dxa"/>
              <w:left w:w="100.0" w:type="dxa"/>
              <w:bottom w:w="100.0" w:type="dxa"/>
              <w:right w:w="100.0" w:type="dxa"/>
            </w:tcMar>
          </w:tcPr>
          <w:p w:rsidR="00000000" w:rsidDel="00000000" w:rsidP="00000000" w:rsidRDefault="00000000" w:rsidRPr="00000000" w14:paraId="0000020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0F">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10">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11">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12">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13">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14">
            <w:pPr>
              <w:jc w:val="both"/>
              <w:rPr>
                <w:rFonts w:ascii="Roboto" w:cs="Roboto" w:eastAsia="Roboto" w:hAnsi="Roboto"/>
              </w:rPr>
            </w:pPr>
            <w:r w:rsidDel="00000000" w:rsidR="00000000" w:rsidRPr="00000000">
              <w:rPr>
                <w:rFonts w:ascii="Roboto" w:cs="Roboto" w:eastAsia="Roboto" w:hAnsi="Roboto"/>
                <w:rtl w:val="0"/>
              </w:rPr>
              <w:t xml:space="preserve">My Orders</w:t>
            </w:r>
          </w:p>
        </w:tc>
        <w:tc>
          <w:tcPr>
            <w:tcMar>
              <w:top w:w="100.0" w:type="dxa"/>
              <w:left w:w="100.0" w:type="dxa"/>
              <w:bottom w:w="100.0" w:type="dxa"/>
              <w:right w:w="100.0" w:type="dxa"/>
            </w:tcMar>
          </w:tcPr>
          <w:p w:rsidR="00000000" w:rsidDel="00000000" w:rsidP="00000000" w:rsidRDefault="00000000" w:rsidRPr="00000000" w14:paraId="0000021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16">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1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1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1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1A">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1B">
            <w:pPr>
              <w:jc w:val="both"/>
              <w:rPr>
                <w:rFonts w:ascii="Roboto" w:cs="Roboto" w:eastAsia="Roboto" w:hAnsi="Roboto"/>
              </w:rPr>
            </w:pPr>
            <w:r w:rsidDel="00000000" w:rsidR="00000000" w:rsidRPr="00000000">
              <w:rPr>
                <w:rFonts w:ascii="Roboto" w:cs="Roboto" w:eastAsia="Roboto" w:hAnsi="Roboto"/>
                <w:rtl w:val="0"/>
              </w:rPr>
              <w:t xml:space="preserve">Order Information</w:t>
            </w:r>
          </w:p>
        </w:tc>
        <w:tc>
          <w:tcPr>
            <w:tcMar>
              <w:top w:w="100.0" w:type="dxa"/>
              <w:left w:w="100.0" w:type="dxa"/>
              <w:bottom w:w="100.0" w:type="dxa"/>
              <w:right w:w="100.0" w:type="dxa"/>
            </w:tcMar>
          </w:tcPr>
          <w:p w:rsidR="00000000" w:rsidDel="00000000" w:rsidP="00000000" w:rsidRDefault="00000000" w:rsidRPr="00000000" w14:paraId="0000021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1D">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1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1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1">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22">
            <w:pPr>
              <w:jc w:val="both"/>
              <w:rPr>
                <w:rFonts w:ascii="Roboto" w:cs="Roboto" w:eastAsia="Roboto" w:hAnsi="Roboto"/>
              </w:rPr>
            </w:pPr>
            <w:r w:rsidDel="00000000" w:rsidR="00000000" w:rsidRPr="00000000">
              <w:rPr>
                <w:rFonts w:ascii="Roboto" w:cs="Roboto" w:eastAsia="Roboto" w:hAnsi="Roboto"/>
                <w:rtl w:val="0"/>
              </w:rPr>
              <w:t xml:space="preserve">Marketing Dashboard</w:t>
            </w:r>
          </w:p>
        </w:tc>
        <w:tc>
          <w:tcPr>
            <w:tcMar>
              <w:top w:w="100.0" w:type="dxa"/>
              <w:left w:w="100.0" w:type="dxa"/>
              <w:bottom w:w="100.0" w:type="dxa"/>
              <w:right w:w="100.0" w:type="dxa"/>
            </w:tcMar>
          </w:tcPr>
          <w:p w:rsidR="00000000" w:rsidDel="00000000" w:rsidP="00000000" w:rsidRDefault="00000000" w:rsidRPr="00000000" w14:paraId="0000022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6">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2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8">
            <w:pPr>
              <w:jc w:val="center"/>
              <w:rPr>
                <w:rFonts w:ascii="Roboto" w:cs="Roboto" w:eastAsia="Roboto" w:hAnsi="Roboto"/>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229">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Marketing data</w:t>
            </w:r>
          </w:p>
        </w:tc>
        <w:tc>
          <w:tcPr>
            <w:tcMar>
              <w:top w:w="100.0" w:type="dxa"/>
              <w:left w:w="100.0" w:type="dxa"/>
              <w:bottom w:w="100.0" w:type="dxa"/>
              <w:right w:w="100.0" w:type="dxa"/>
            </w:tcMar>
          </w:tcPr>
          <w:p w:rsidR="00000000" w:rsidDel="00000000" w:rsidP="00000000" w:rsidRDefault="00000000" w:rsidRPr="00000000" w14:paraId="0000022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D">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2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2F">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30">
            <w:pPr>
              <w:jc w:val="both"/>
              <w:rPr>
                <w:rFonts w:ascii="Roboto" w:cs="Roboto" w:eastAsia="Roboto" w:hAnsi="Roboto"/>
              </w:rPr>
            </w:pPr>
            <w:r w:rsidDel="00000000" w:rsidR="00000000" w:rsidRPr="00000000">
              <w:rPr>
                <w:rFonts w:ascii="Roboto" w:cs="Roboto" w:eastAsia="Roboto" w:hAnsi="Roboto"/>
                <w:rtl w:val="0"/>
              </w:rPr>
              <w:t xml:space="preserve">Marketing Post List</w:t>
            </w:r>
          </w:p>
        </w:tc>
        <w:tc>
          <w:tcPr>
            <w:tcMar>
              <w:top w:w="100.0" w:type="dxa"/>
              <w:left w:w="100.0" w:type="dxa"/>
              <w:bottom w:w="100.0" w:type="dxa"/>
              <w:right w:w="100.0" w:type="dxa"/>
            </w:tcMar>
          </w:tcPr>
          <w:p w:rsidR="00000000" w:rsidDel="00000000" w:rsidP="00000000" w:rsidRDefault="00000000" w:rsidRPr="00000000" w14:paraId="0000023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4">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3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6">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37">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Post List</w:t>
            </w:r>
          </w:p>
        </w:tc>
        <w:tc>
          <w:tcPr>
            <w:tcMar>
              <w:top w:w="100.0" w:type="dxa"/>
              <w:left w:w="100.0" w:type="dxa"/>
              <w:bottom w:w="100.0" w:type="dxa"/>
              <w:right w:w="100.0" w:type="dxa"/>
            </w:tcMar>
          </w:tcPr>
          <w:p w:rsidR="00000000" w:rsidDel="00000000" w:rsidP="00000000" w:rsidRDefault="00000000" w:rsidRPr="00000000" w14:paraId="0000023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B">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3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3D">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3E">
            <w:pPr>
              <w:jc w:val="both"/>
              <w:rPr>
                <w:rFonts w:ascii="Roboto" w:cs="Roboto" w:eastAsia="Roboto" w:hAnsi="Roboto"/>
              </w:rPr>
            </w:pPr>
            <w:r w:rsidDel="00000000" w:rsidR="00000000" w:rsidRPr="00000000">
              <w:rPr>
                <w:rFonts w:ascii="Roboto" w:cs="Roboto" w:eastAsia="Roboto" w:hAnsi="Roboto"/>
                <w:rtl w:val="0"/>
              </w:rPr>
              <w:t xml:space="preserve"> </w:t>
              <w:tab/>
              <w:t xml:space="preserve">- Add new post</w:t>
            </w:r>
          </w:p>
        </w:tc>
        <w:tc>
          <w:tcPr>
            <w:tcMar>
              <w:top w:w="100.0" w:type="dxa"/>
              <w:left w:w="100.0" w:type="dxa"/>
              <w:bottom w:w="100.0" w:type="dxa"/>
              <w:right w:w="100.0" w:type="dxa"/>
            </w:tcMar>
          </w:tcPr>
          <w:p w:rsidR="00000000" w:rsidDel="00000000" w:rsidP="00000000" w:rsidRDefault="00000000" w:rsidRPr="00000000" w14:paraId="0000023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2">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4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4">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45">
            <w:pPr>
              <w:jc w:val="both"/>
              <w:rPr>
                <w:rFonts w:ascii="Roboto" w:cs="Roboto" w:eastAsia="Roboto" w:hAnsi="Roboto"/>
              </w:rPr>
            </w:pPr>
            <w:r w:rsidDel="00000000" w:rsidR="00000000" w:rsidRPr="00000000">
              <w:rPr>
                <w:rFonts w:ascii="Roboto" w:cs="Roboto" w:eastAsia="Roboto" w:hAnsi="Roboto"/>
                <w:rtl w:val="0"/>
              </w:rPr>
              <w:t xml:space="preserve">Marketing Post Details</w:t>
            </w:r>
          </w:p>
        </w:tc>
        <w:tc>
          <w:tcPr>
            <w:tcMar>
              <w:top w:w="100.0" w:type="dxa"/>
              <w:left w:w="100.0" w:type="dxa"/>
              <w:bottom w:w="100.0" w:type="dxa"/>
              <w:right w:w="100.0" w:type="dxa"/>
            </w:tcMar>
          </w:tcPr>
          <w:p w:rsidR="00000000" w:rsidDel="00000000" w:rsidP="00000000" w:rsidRDefault="00000000" w:rsidRPr="00000000" w14:paraId="0000024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9">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4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B">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4C">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post details</w:t>
            </w:r>
          </w:p>
        </w:tc>
        <w:tc>
          <w:tcPr>
            <w:tcMar>
              <w:top w:w="100.0" w:type="dxa"/>
              <w:left w:w="100.0" w:type="dxa"/>
              <w:bottom w:w="100.0" w:type="dxa"/>
              <w:right w:w="100.0" w:type="dxa"/>
            </w:tcMar>
          </w:tcPr>
          <w:p w:rsidR="00000000" w:rsidDel="00000000" w:rsidP="00000000" w:rsidRDefault="00000000" w:rsidRPr="00000000" w14:paraId="0000024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4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0">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5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2">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53">
            <w:pPr>
              <w:jc w:val="both"/>
              <w:rPr>
                <w:rFonts w:ascii="Roboto" w:cs="Roboto" w:eastAsia="Roboto" w:hAnsi="Roboto"/>
              </w:rPr>
            </w:pPr>
            <w:r w:rsidDel="00000000" w:rsidR="00000000" w:rsidRPr="00000000">
              <w:rPr>
                <w:rFonts w:ascii="Roboto" w:cs="Roboto" w:eastAsia="Roboto" w:hAnsi="Roboto"/>
                <w:rtl w:val="0"/>
              </w:rPr>
              <w:t xml:space="preserve"> </w:t>
              <w:tab/>
              <w:t xml:space="preserve">- Update post details</w:t>
            </w:r>
          </w:p>
        </w:tc>
        <w:tc>
          <w:tcPr>
            <w:tcMar>
              <w:top w:w="100.0" w:type="dxa"/>
              <w:left w:w="100.0" w:type="dxa"/>
              <w:bottom w:w="100.0" w:type="dxa"/>
              <w:right w:w="100.0" w:type="dxa"/>
            </w:tcMar>
          </w:tcPr>
          <w:p w:rsidR="00000000" w:rsidDel="00000000" w:rsidP="00000000" w:rsidRDefault="00000000" w:rsidRPr="00000000" w14:paraId="0000025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7">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5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9">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5A">
            <w:pPr>
              <w:jc w:val="both"/>
              <w:rPr>
                <w:rFonts w:ascii="Roboto" w:cs="Roboto" w:eastAsia="Roboto" w:hAnsi="Roboto"/>
              </w:rPr>
            </w:pPr>
            <w:r w:rsidDel="00000000" w:rsidR="00000000" w:rsidRPr="00000000">
              <w:rPr>
                <w:rFonts w:ascii="Roboto" w:cs="Roboto" w:eastAsia="Roboto" w:hAnsi="Roboto"/>
                <w:rtl w:val="0"/>
              </w:rPr>
              <w:t xml:space="preserve">Marketing Slider</w:t>
            </w:r>
          </w:p>
        </w:tc>
        <w:tc>
          <w:tcPr>
            <w:tcMar>
              <w:top w:w="100.0" w:type="dxa"/>
              <w:left w:w="100.0" w:type="dxa"/>
              <w:bottom w:w="100.0" w:type="dxa"/>
              <w:right w:w="100.0" w:type="dxa"/>
            </w:tcMar>
          </w:tcPr>
          <w:p w:rsidR="00000000" w:rsidDel="00000000" w:rsidP="00000000" w:rsidRDefault="00000000" w:rsidRPr="00000000" w14:paraId="0000025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5E">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5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0">
            <w:pPr>
              <w:jc w:val="center"/>
              <w:rPr>
                <w:rFonts w:ascii="Roboto" w:cs="Roboto" w:eastAsia="Roboto" w:hAnsi="Roboto"/>
              </w:rPr>
            </w:pPr>
            <w:r w:rsidDel="00000000" w:rsidR="00000000" w:rsidRPr="00000000">
              <w:rPr>
                <w:rtl w:val="0"/>
              </w:rPr>
            </w:r>
          </w:p>
        </w:tc>
      </w:tr>
      <w:tr>
        <w:trPr>
          <w:cantSplit w:val="0"/>
          <w:trHeight w:val="525" w:hRule="atLeast"/>
          <w:tblHeader w:val="0"/>
        </w:trPr>
        <w:tc>
          <w:tcPr>
            <w:tcMar>
              <w:top w:w="100.0" w:type="dxa"/>
              <w:left w:w="100.0" w:type="dxa"/>
              <w:bottom w:w="100.0" w:type="dxa"/>
              <w:right w:w="100.0" w:type="dxa"/>
            </w:tcMar>
          </w:tcPr>
          <w:p w:rsidR="00000000" w:rsidDel="00000000" w:rsidP="00000000" w:rsidRDefault="00000000" w:rsidRPr="00000000" w14:paraId="00000261">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all existing slider</w:t>
            </w:r>
          </w:p>
        </w:tc>
        <w:tc>
          <w:tcPr>
            <w:tcMar>
              <w:top w:w="100.0" w:type="dxa"/>
              <w:left w:w="100.0" w:type="dxa"/>
              <w:bottom w:w="100.0" w:type="dxa"/>
              <w:right w:w="100.0" w:type="dxa"/>
            </w:tcMar>
          </w:tcPr>
          <w:p w:rsidR="00000000" w:rsidDel="00000000" w:rsidP="00000000" w:rsidRDefault="00000000" w:rsidRPr="00000000" w14:paraId="0000026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5">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6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7">
            <w:pPr>
              <w:jc w:val="center"/>
              <w:rPr>
                <w:rFonts w:ascii="Roboto" w:cs="Roboto" w:eastAsia="Roboto" w:hAnsi="Roboto"/>
              </w:rPr>
            </w:pPr>
            <w:r w:rsidDel="00000000" w:rsidR="00000000" w:rsidRPr="00000000">
              <w:rPr>
                <w:rtl w:val="0"/>
              </w:rPr>
            </w:r>
          </w:p>
        </w:tc>
      </w:tr>
      <w:tr>
        <w:trPr>
          <w:cantSplit w:val="0"/>
          <w:trHeight w:val="570" w:hRule="atLeast"/>
          <w:tblHeader w:val="0"/>
        </w:trPr>
        <w:tc>
          <w:tcPr>
            <w:tcMar>
              <w:top w:w="100.0" w:type="dxa"/>
              <w:left w:w="100.0" w:type="dxa"/>
              <w:bottom w:w="100.0" w:type="dxa"/>
              <w:right w:w="100.0" w:type="dxa"/>
            </w:tcMar>
          </w:tcPr>
          <w:p w:rsidR="00000000" w:rsidDel="00000000" w:rsidP="00000000" w:rsidRDefault="00000000" w:rsidRPr="00000000" w14:paraId="00000268">
            <w:pPr>
              <w:jc w:val="both"/>
              <w:rPr>
                <w:rFonts w:ascii="Roboto" w:cs="Roboto" w:eastAsia="Roboto" w:hAnsi="Roboto"/>
              </w:rPr>
            </w:pPr>
            <w:r w:rsidDel="00000000" w:rsidR="00000000" w:rsidRPr="00000000">
              <w:rPr>
                <w:rFonts w:ascii="Roboto" w:cs="Roboto" w:eastAsia="Roboto" w:hAnsi="Roboto"/>
                <w:rtl w:val="0"/>
              </w:rPr>
              <w:t xml:space="preserve"> </w:t>
              <w:tab/>
              <w:t xml:space="preserve">- Add / remove a post from slider</w:t>
            </w:r>
          </w:p>
        </w:tc>
        <w:tc>
          <w:tcPr>
            <w:tcMar>
              <w:top w:w="100.0" w:type="dxa"/>
              <w:left w:w="100.0" w:type="dxa"/>
              <w:bottom w:w="100.0" w:type="dxa"/>
              <w:right w:w="100.0" w:type="dxa"/>
            </w:tcMar>
          </w:tcPr>
          <w:p w:rsidR="00000000" w:rsidDel="00000000" w:rsidP="00000000" w:rsidRDefault="00000000" w:rsidRPr="00000000" w14:paraId="0000026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C">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6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6E">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6F">
            <w:pPr>
              <w:jc w:val="both"/>
              <w:rPr>
                <w:rFonts w:ascii="Roboto" w:cs="Roboto" w:eastAsia="Roboto" w:hAnsi="Roboto"/>
              </w:rPr>
            </w:pPr>
            <w:r w:rsidDel="00000000" w:rsidR="00000000" w:rsidRPr="00000000">
              <w:rPr>
                <w:rFonts w:ascii="Roboto" w:cs="Roboto" w:eastAsia="Roboto" w:hAnsi="Roboto"/>
                <w:rtl w:val="0"/>
              </w:rPr>
              <w:t xml:space="preserve">Marketing Product List</w:t>
            </w:r>
          </w:p>
        </w:tc>
        <w:tc>
          <w:tcPr>
            <w:tcMar>
              <w:top w:w="100.0" w:type="dxa"/>
              <w:left w:w="100.0" w:type="dxa"/>
              <w:bottom w:w="100.0" w:type="dxa"/>
              <w:right w:w="100.0" w:type="dxa"/>
            </w:tcMar>
          </w:tcPr>
          <w:p w:rsidR="00000000" w:rsidDel="00000000" w:rsidP="00000000" w:rsidRDefault="00000000" w:rsidRPr="00000000" w14:paraId="0000027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3">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7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5">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76">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product list</w:t>
            </w:r>
          </w:p>
        </w:tc>
        <w:tc>
          <w:tcPr>
            <w:tcMar>
              <w:top w:w="100.0" w:type="dxa"/>
              <w:left w:w="100.0" w:type="dxa"/>
              <w:bottom w:w="100.0" w:type="dxa"/>
              <w:right w:w="100.0" w:type="dxa"/>
            </w:tcMar>
          </w:tcPr>
          <w:p w:rsidR="00000000" w:rsidDel="00000000" w:rsidP="00000000" w:rsidRDefault="00000000" w:rsidRPr="00000000" w14:paraId="0000027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A">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7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C">
            <w:pPr>
              <w:jc w:val="center"/>
              <w:rPr>
                <w:rFonts w:ascii="Roboto" w:cs="Roboto" w:eastAsia="Roboto" w:hAnsi="Roboto"/>
              </w:rPr>
            </w:pPr>
            <w:r w:rsidDel="00000000" w:rsidR="00000000" w:rsidRPr="00000000">
              <w:rPr>
                <w:rtl w:val="0"/>
              </w:rPr>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7D">
            <w:pPr>
              <w:jc w:val="both"/>
              <w:rPr>
                <w:rFonts w:ascii="Roboto" w:cs="Roboto" w:eastAsia="Roboto" w:hAnsi="Roboto"/>
              </w:rPr>
            </w:pPr>
            <w:r w:rsidDel="00000000" w:rsidR="00000000" w:rsidRPr="00000000">
              <w:rPr>
                <w:rFonts w:ascii="Roboto" w:cs="Roboto" w:eastAsia="Roboto" w:hAnsi="Roboto"/>
                <w:rtl w:val="0"/>
              </w:rPr>
              <w:t xml:space="preserve"> </w:t>
              <w:tab/>
              <w:t xml:space="preserve">- Add a new product</w:t>
            </w:r>
          </w:p>
        </w:tc>
        <w:tc>
          <w:tcPr>
            <w:tcMar>
              <w:top w:w="100.0" w:type="dxa"/>
              <w:left w:w="100.0" w:type="dxa"/>
              <w:bottom w:w="100.0" w:type="dxa"/>
              <w:right w:w="100.0" w:type="dxa"/>
            </w:tcMar>
          </w:tcPr>
          <w:p w:rsidR="00000000" w:rsidDel="00000000" w:rsidP="00000000" w:rsidRDefault="00000000" w:rsidRPr="00000000" w14:paraId="0000027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7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1">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8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3">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84">
            <w:pPr>
              <w:jc w:val="both"/>
              <w:rPr>
                <w:rFonts w:ascii="Roboto" w:cs="Roboto" w:eastAsia="Roboto" w:hAnsi="Roboto"/>
              </w:rPr>
            </w:pPr>
            <w:r w:rsidDel="00000000" w:rsidR="00000000" w:rsidRPr="00000000">
              <w:rPr>
                <w:rFonts w:ascii="Roboto" w:cs="Roboto" w:eastAsia="Roboto" w:hAnsi="Roboto"/>
                <w:rtl w:val="0"/>
              </w:rPr>
              <w:t xml:space="preserve">Marketing Product details</w:t>
            </w:r>
          </w:p>
        </w:tc>
        <w:tc>
          <w:tcPr>
            <w:tcMar>
              <w:top w:w="100.0" w:type="dxa"/>
              <w:left w:w="100.0" w:type="dxa"/>
              <w:bottom w:w="100.0" w:type="dxa"/>
              <w:right w:w="100.0" w:type="dxa"/>
            </w:tcMar>
          </w:tcPr>
          <w:p w:rsidR="00000000" w:rsidDel="00000000" w:rsidP="00000000" w:rsidRDefault="00000000" w:rsidRPr="00000000" w14:paraId="0000028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8">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8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A">
            <w:pPr>
              <w:jc w:val="center"/>
              <w:rPr>
                <w:rFonts w:ascii="Roboto" w:cs="Roboto" w:eastAsia="Roboto" w:hAnsi="Roboto"/>
              </w:rPr>
            </w:pPr>
            <w:r w:rsidDel="00000000" w:rsidR="00000000" w:rsidRPr="00000000">
              <w:rPr>
                <w:rtl w:val="0"/>
              </w:rPr>
            </w:r>
          </w:p>
        </w:tc>
      </w:tr>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28B">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product details</w:t>
            </w:r>
          </w:p>
        </w:tc>
        <w:tc>
          <w:tcPr>
            <w:tcMar>
              <w:top w:w="100.0" w:type="dxa"/>
              <w:left w:w="100.0" w:type="dxa"/>
              <w:bottom w:w="100.0" w:type="dxa"/>
              <w:right w:w="100.0" w:type="dxa"/>
            </w:tcMar>
          </w:tcPr>
          <w:p w:rsidR="00000000" w:rsidDel="00000000" w:rsidP="00000000" w:rsidRDefault="00000000" w:rsidRPr="00000000" w14:paraId="0000028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8F">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9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1">
            <w:pPr>
              <w:jc w:val="center"/>
              <w:rPr>
                <w:rFonts w:ascii="Roboto" w:cs="Roboto" w:eastAsia="Roboto" w:hAnsi="Roboto"/>
              </w:rPr>
            </w:pPr>
            <w:r w:rsidDel="00000000" w:rsidR="00000000" w:rsidRPr="00000000">
              <w:rPr>
                <w:rtl w:val="0"/>
              </w:rPr>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92">
            <w:pPr>
              <w:jc w:val="both"/>
              <w:rPr>
                <w:rFonts w:ascii="Roboto" w:cs="Roboto" w:eastAsia="Roboto" w:hAnsi="Roboto"/>
              </w:rPr>
            </w:pPr>
            <w:r w:rsidDel="00000000" w:rsidR="00000000" w:rsidRPr="00000000">
              <w:rPr>
                <w:rFonts w:ascii="Roboto" w:cs="Roboto" w:eastAsia="Roboto" w:hAnsi="Roboto"/>
                <w:rtl w:val="0"/>
              </w:rPr>
              <w:t xml:space="preserve">  </w:t>
              <w:tab/>
              <w:t xml:space="preserve">- Update product details</w:t>
            </w:r>
          </w:p>
        </w:tc>
        <w:tc>
          <w:tcPr>
            <w:tcMar>
              <w:top w:w="100.0" w:type="dxa"/>
              <w:left w:w="100.0" w:type="dxa"/>
              <w:bottom w:w="100.0" w:type="dxa"/>
              <w:right w:w="100.0" w:type="dxa"/>
            </w:tcMar>
          </w:tcPr>
          <w:p w:rsidR="00000000" w:rsidDel="00000000" w:rsidP="00000000" w:rsidRDefault="00000000" w:rsidRPr="00000000" w14:paraId="0000029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6">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9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8">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99">
            <w:pPr>
              <w:jc w:val="both"/>
              <w:rPr>
                <w:rFonts w:ascii="Roboto" w:cs="Roboto" w:eastAsia="Roboto" w:hAnsi="Roboto"/>
              </w:rPr>
            </w:pPr>
            <w:r w:rsidDel="00000000" w:rsidR="00000000" w:rsidRPr="00000000">
              <w:rPr>
                <w:rFonts w:ascii="Roboto" w:cs="Roboto" w:eastAsia="Roboto" w:hAnsi="Roboto"/>
                <w:rtl w:val="0"/>
              </w:rPr>
              <w:t xml:space="preserve">Marketing Customer List</w:t>
            </w:r>
          </w:p>
        </w:tc>
        <w:tc>
          <w:tcPr>
            <w:tcMar>
              <w:top w:w="100.0" w:type="dxa"/>
              <w:left w:w="100.0" w:type="dxa"/>
              <w:bottom w:w="100.0" w:type="dxa"/>
              <w:right w:w="100.0" w:type="dxa"/>
            </w:tcMar>
          </w:tcPr>
          <w:p w:rsidR="00000000" w:rsidDel="00000000" w:rsidP="00000000" w:rsidRDefault="00000000" w:rsidRPr="00000000" w14:paraId="0000029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D">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9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9F">
            <w:pPr>
              <w:jc w:val="center"/>
              <w:rPr>
                <w:rFonts w:ascii="Roboto" w:cs="Roboto" w:eastAsia="Roboto" w:hAnsi="Roboto"/>
              </w:rPr>
            </w:pPr>
            <w:r w:rsidDel="00000000" w:rsidR="00000000" w:rsidRPr="00000000">
              <w:rPr>
                <w:rtl w:val="0"/>
              </w:rPr>
            </w:r>
          </w:p>
        </w:tc>
      </w:tr>
      <w:tr>
        <w:trPr>
          <w:cantSplit w:val="0"/>
          <w:trHeight w:val="525" w:hRule="atLeast"/>
          <w:tblHeader w:val="0"/>
        </w:trPr>
        <w:tc>
          <w:tcPr>
            <w:tcMar>
              <w:top w:w="100.0" w:type="dxa"/>
              <w:left w:w="100.0" w:type="dxa"/>
              <w:bottom w:w="100.0" w:type="dxa"/>
              <w:right w:w="100.0" w:type="dxa"/>
            </w:tcMar>
          </w:tcPr>
          <w:p w:rsidR="00000000" w:rsidDel="00000000" w:rsidP="00000000" w:rsidRDefault="00000000" w:rsidRPr="00000000" w14:paraId="000002A0">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customer list</w:t>
            </w:r>
          </w:p>
        </w:tc>
        <w:tc>
          <w:tcPr>
            <w:tcMar>
              <w:top w:w="100.0" w:type="dxa"/>
              <w:left w:w="100.0" w:type="dxa"/>
              <w:bottom w:w="100.0" w:type="dxa"/>
              <w:right w:w="100.0" w:type="dxa"/>
            </w:tcMar>
          </w:tcPr>
          <w:p w:rsidR="00000000" w:rsidDel="00000000" w:rsidP="00000000" w:rsidRDefault="00000000" w:rsidRPr="00000000" w14:paraId="000002A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4">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A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6">
            <w:pPr>
              <w:jc w:val="center"/>
              <w:rPr>
                <w:rFonts w:ascii="Roboto" w:cs="Roboto" w:eastAsia="Roboto" w:hAnsi="Roboto"/>
              </w:rPr>
            </w:pPr>
            <w:r w:rsidDel="00000000" w:rsidR="00000000" w:rsidRPr="00000000">
              <w:rPr>
                <w:rtl w:val="0"/>
              </w:rPr>
            </w:r>
          </w:p>
        </w:tc>
      </w:tr>
      <w:tr>
        <w:trPr>
          <w:cantSplit w:val="0"/>
          <w:trHeight w:val="755" w:hRule="atLeast"/>
          <w:tblHeader w:val="0"/>
        </w:trPr>
        <w:tc>
          <w:tcPr>
            <w:tcMar>
              <w:top w:w="100.0" w:type="dxa"/>
              <w:left w:w="100.0" w:type="dxa"/>
              <w:bottom w:w="100.0" w:type="dxa"/>
              <w:right w:w="100.0" w:type="dxa"/>
            </w:tcMar>
          </w:tcPr>
          <w:p w:rsidR="00000000" w:rsidDel="00000000" w:rsidP="00000000" w:rsidRDefault="00000000" w:rsidRPr="00000000" w14:paraId="000002A7">
            <w:pPr>
              <w:jc w:val="both"/>
              <w:rPr>
                <w:rFonts w:ascii="Roboto" w:cs="Roboto" w:eastAsia="Roboto" w:hAnsi="Roboto"/>
              </w:rPr>
            </w:pPr>
            <w:r w:rsidDel="00000000" w:rsidR="00000000" w:rsidRPr="00000000">
              <w:rPr>
                <w:rFonts w:ascii="Roboto" w:cs="Roboto" w:eastAsia="Roboto" w:hAnsi="Roboto"/>
                <w:rtl w:val="0"/>
              </w:rPr>
              <w:t xml:space="preserve">Marketing Customer details</w:t>
            </w:r>
          </w:p>
        </w:tc>
        <w:tc>
          <w:tcPr>
            <w:tcMar>
              <w:top w:w="100.0" w:type="dxa"/>
              <w:left w:w="100.0" w:type="dxa"/>
              <w:bottom w:w="100.0" w:type="dxa"/>
              <w:right w:w="100.0" w:type="dxa"/>
            </w:tcMar>
          </w:tcPr>
          <w:p w:rsidR="00000000" w:rsidDel="00000000" w:rsidP="00000000" w:rsidRDefault="00000000" w:rsidRPr="00000000" w14:paraId="000002A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B">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A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AD">
            <w:pPr>
              <w:jc w:val="center"/>
              <w:rPr>
                <w:rFonts w:ascii="Roboto" w:cs="Roboto" w:eastAsia="Roboto" w:hAnsi="Roboto"/>
              </w:rPr>
            </w:pPr>
            <w:r w:rsidDel="00000000" w:rsidR="00000000" w:rsidRPr="00000000">
              <w:rPr>
                <w:rtl w:val="0"/>
              </w:rPr>
            </w:r>
          </w:p>
        </w:tc>
      </w:tr>
      <w:tr>
        <w:trPr>
          <w:cantSplit w:val="0"/>
          <w:trHeight w:val="570" w:hRule="atLeast"/>
          <w:tblHeader w:val="0"/>
        </w:trPr>
        <w:tc>
          <w:tcPr>
            <w:tcMar>
              <w:top w:w="100.0" w:type="dxa"/>
              <w:left w:w="100.0" w:type="dxa"/>
              <w:bottom w:w="100.0" w:type="dxa"/>
              <w:right w:w="100.0" w:type="dxa"/>
            </w:tcMar>
          </w:tcPr>
          <w:p w:rsidR="00000000" w:rsidDel="00000000" w:rsidP="00000000" w:rsidRDefault="00000000" w:rsidRPr="00000000" w14:paraId="000002AE">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customer’s details</w:t>
            </w:r>
          </w:p>
        </w:tc>
        <w:tc>
          <w:tcPr>
            <w:tcMar>
              <w:top w:w="100.0" w:type="dxa"/>
              <w:left w:w="100.0" w:type="dxa"/>
              <w:bottom w:w="100.0" w:type="dxa"/>
              <w:right w:w="100.0" w:type="dxa"/>
            </w:tcMar>
          </w:tcPr>
          <w:p w:rsidR="00000000" w:rsidDel="00000000" w:rsidP="00000000" w:rsidRDefault="00000000" w:rsidRPr="00000000" w14:paraId="000002A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2">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B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4">
            <w:pPr>
              <w:jc w:val="center"/>
              <w:rPr>
                <w:rFonts w:ascii="Roboto" w:cs="Roboto" w:eastAsia="Roboto" w:hAnsi="Roboto"/>
              </w:rPr>
            </w:pPr>
            <w:r w:rsidDel="00000000" w:rsidR="00000000" w:rsidRPr="00000000">
              <w:rPr>
                <w:rtl w:val="0"/>
              </w:rPr>
            </w:r>
          </w:p>
        </w:tc>
      </w:tr>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2B5">
            <w:pPr>
              <w:jc w:val="both"/>
              <w:rPr>
                <w:rFonts w:ascii="Roboto" w:cs="Roboto" w:eastAsia="Roboto" w:hAnsi="Roboto"/>
              </w:rPr>
            </w:pPr>
            <w:r w:rsidDel="00000000" w:rsidR="00000000" w:rsidRPr="00000000">
              <w:rPr>
                <w:rFonts w:ascii="Roboto" w:cs="Roboto" w:eastAsia="Roboto" w:hAnsi="Roboto"/>
                <w:rtl w:val="0"/>
              </w:rPr>
              <w:t xml:space="preserve">  </w:t>
              <w:tab/>
              <w:t xml:space="preserve">- Update customer’s details</w:t>
            </w:r>
          </w:p>
        </w:tc>
        <w:tc>
          <w:tcPr>
            <w:tcMar>
              <w:top w:w="100.0" w:type="dxa"/>
              <w:left w:w="100.0" w:type="dxa"/>
              <w:bottom w:w="100.0" w:type="dxa"/>
              <w:right w:w="100.0" w:type="dxa"/>
            </w:tcMar>
          </w:tcPr>
          <w:p w:rsidR="00000000" w:rsidDel="00000000" w:rsidP="00000000" w:rsidRDefault="00000000" w:rsidRPr="00000000" w14:paraId="000002B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9">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B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B">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BC">
            <w:pPr>
              <w:jc w:val="both"/>
              <w:rPr>
                <w:rFonts w:ascii="Roboto" w:cs="Roboto" w:eastAsia="Roboto" w:hAnsi="Roboto"/>
              </w:rPr>
            </w:pPr>
            <w:r w:rsidDel="00000000" w:rsidR="00000000" w:rsidRPr="00000000">
              <w:rPr>
                <w:rFonts w:ascii="Roboto" w:cs="Roboto" w:eastAsia="Roboto" w:hAnsi="Roboto"/>
                <w:rtl w:val="0"/>
              </w:rPr>
              <w:t xml:space="preserve">Sale Dashboard</w:t>
            </w:r>
          </w:p>
        </w:tc>
        <w:tc>
          <w:tcPr>
            <w:tcMar>
              <w:top w:w="100.0" w:type="dxa"/>
              <w:left w:w="100.0" w:type="dxa"/>
              <w:bottom w:w="100.0" w:type="dxa"/>
              <w:right w:w="100.0" w:type="dxa"/>
            </w:tcMar>
          </w:tcPr>
          <w:p w:rsidR="00000000" w:rsidDel="00000000" w:rsidP="00000000" w:rsidRDefault="00000000" w:rsidRPr="00000000" w14:paraId="000002B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BF">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C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2">
            <w:pPr>
              <w:jc w:val="center"/>
              <w:rPr>
                <w:rFonts w:ascii="Roboto" w:cs="Roboto" w:eastAsia="Roboto" w:hAnsi="Roboto"/>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2C3">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the trend of success/total orders, and the revenues trends</w:t>
            </w:r>
          </w:p>
        </w:tc>
        <w:tc>
          <w:tcPr>
            <w:tcMar>
              <w:top w:w="100.0" w:type="dxa"/>
              <w:left w:w="100.0" w:type="dxa"/>
              <w:bottom w:w="100.0" w:type="dxa"/>
              <w:right w:w="100.0" w:type="dxa"/>
            </w:tcMar>
          </w:tcPr>
          <w:p w:rsidR="00000000" w:rsidDel="00000000" w:rsidP="00000000" w:rsidRDefault="00000000" w:rsidRPr="00000000" w14:paraId="000002C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6">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C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9">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CA">
            <w:pPr>
              <w:jc w:val="both"/>
              <w:rPr>
                <w:rFonts w:ascii="Roboto" w:cs="Roboto" w:eastAsia="Roboto" w:hAnsi="Roboto"/>
              </w:rPr>
            </w:pPr>
            <w:r w:rsidDel="00000000" w:rsidR="00000000" w:rsidRPr="00000000">
              <w:rPr>
                <w:rFonts w:ascii="Roboto" w:cs="Roboto" w:eastAsia="Roboto" w:hAnsi="Roboto"/>
                <w:rtl w:val="0"/>
              </w:rPr>
              <w:t xml:space="preserve">Sale Orders List</w:t>
            </w:r>
          </w:p>
        </w:tc>
        <w:tc>
          <w:tcPr>
            <w:tcMar>
              <w:top w:w="100.0" w:type="dxa"/>
              <w:left w:w="100.0" w:type="dxa"/>
              <w:bottom w:w="100.0" w:type="dxa"/>
              <w:right w:w="100.0" w:type="dxa"/>
            </w:tcMar>
          </w:tcPr>
          <w:p w:rsidR="00000000" w:rsidDel="00000000" w:rsidP="00000000" w:rsidRDefault="00000000" w:rsidRPr="00000000" w14:paraId="000002C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D">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C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C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0">
            <w:pPr>
              <w:jc w:val="center"/>
              <w:rPr>
                <w:rFonts w:ascii="Roboto" w:cs="Roboto" w:eastAsia="Roboto" w:hAnsi="Roboto"/>
              </w:rPr>
            </w:pPr>
            <w:r w:rsidDel="00000000" w:rsidR="00000000" w:rsidRPr="00000000">
              <w:rPr>
                <w:rtl w:val="0"/>
              </w:rPr>
            </w:r>
          </w:p>
        </w:tc>
      </w:tr>
      <w:tr>
        <w:trPr>
          <w:cantSplit w:val="0"/>
          <w:trHeight w:val="585" w:hRule="atLeast"/>
          <w:tblHeader w:val="0"/>
        </w:trPr>
        <w:tc>
          <w:tcPr>
            <w:tcMar>
              <w:top w:w="100.0" w:type="dxa"/>
              <w:left w:w="100.0" w:type="dxa"/>
              <w:bottom w:w="100.0" w:type="dxa"/>
              <w:right w:w="100.0" w:type="dxa"/>
            </w:tcMar>
          </w:tcPr>
          <w:p w:rsidR="00000000" w:rsidDel="00000000" w:rsidP="00000000" w:rsidRDefault="00000000" w:rsidRPr="00000000" w14:paraId="000002D1">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assigned orders</w:t>
            </w:r>
          </w:p>
        </w:tc>
        <w:tc>
          <w:tcPr>
            <w:tcMar>
              <w:top w:w="100.0" w:type="dxa"/>
              <w:left w:w="100.0" w:type="dxa"/>
              <w:bottom w:w="100.0" w:type="dxa"/>
              <w:right w:w="100.0" w:type="dxa"/>
            </w:tcMar>
          </w:tcPr>
          <w:p w:rsidR="00000000" w:rsidDel="00000000" w:rsidP="00000000" w:rsidRDefault="00000000" w:rsidRPr="00000000" w14:paraId="000002D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4">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D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7">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D8">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all orders</w:t>
            </w:r>
          </w:p>
        </w:tc>
        <w:tc>
          <w:tcPr>
            <w:tcMar>
              <w:top w:w="100.0" w:type="dxa"/>
              <w:left w:w="100.0" w:type="dxa"/>
              <w:bottom w:w="100.0" w:type="dxa"/>
              <w:right w:w="100.0" w:type="dxa"/>
            </w:tcMar>
          </w:tcPr>
          <w:p w:rsidR="00000000" w:rsidDel="00000000" w:rsidP="00000000" w:rsidRDefault="00000000" w:rsidRPr="00000000" w14:paraId="000002D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B">
            <w:pPr>
              <w:jc w:val="center"/>
              <w:rPr>
                <w:rFonts w:ascii="Roboto" w:cs="Roboto" w:eastAsia="Roboto" w:hAnsi="Roboto"/>
              </w:rPr>
            </w:pPr>
            <w:r w:rsidDel="00000000" w:rsidR="00000000" w:rsidRPr="00000000">
              <w:rPr>
                <w:rFonts w:ascii="Roboto" w:cs="Roboto" w:eastAsia="Roboto" w:hAnsi="Roboto"/>
                <w:rtl w:val="0"/>
              </w:rPr>
              <w:t xml:space="preserve">X </w:t>
            </w:r>
          </w:p>
        </w:tc>
        <w:tc>
          <w:tcPr>
            <w:tcMar>
              <w:top w:w="100.0" w:type="dxa"/>
              <w:left w:w="100.0" w:type="dxa"/>
              <w:bottom w:w="100.0" w:type="dxa"/>
              <w:right w:w="100.0" w:type="dxa"/>
            </w:tcMar>
          </w:tcPr>
          <w:p w:rsidR="00000000" w:rsidDel="00000000" w:rsidP="00000000" w:rsidRDefault="00000000" w:rsidRPr="00000000" w14:paraId="000002D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DD">
            <w:pPr>
              <w:jc w:val="center"/>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E">
            <w:pPr>
              <w:jc w:val="center"/>
              <w:rPr>
                <w:rFonts w:ascii="Roboto" w:cs="Roboto" w:eastAsia="Roboto" w:hAnsi="Roboto"/>
              </w:rPr>
            </w:pPr>
            <w:r w:rsidDel="00000000" w:rsidR="00000000" w:rsidRPr="00000000">
              <w:rPr>
                <w:rtl w:val="0"/>
              </w:rPr>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2DF">
            <w:pPr>
              <w:jc w:val="both"/>
              <w:rPr>
                <w:rFonts w:ascii="Roboto" w:cs="Roboto" w:eastAsia="Roboto" w:hAnsi="Roboto"/>
              </w:rPr>
            </w:pPr>
            <w:r w:rsidDel="00000000" w:rsidR="00000000" w:rsidRPr="00000000">
              <w:rPr>
                <w:rFonts w:ascii="Roboto" w:cs="Roboto" w:eastAsia="Roboto" w:hAnsi="Roboto"/>
                <w:rtl w:val="0"/>
              </w:rPr>
              <w:t xml:space="preserve">Sale Orders Details</w:t>
            </w:r>
          </w:p>
        </w:tc>
        <w:tc>
          <w:tcPr>
            <w:tcMar>
              <w:top w:w="100.0" w:type="dxa"/>
              <w:left w:w="100.0" w:type="dxa"/>
              <w:bottom w:w="100.0" w:type="dxa"/>
              <w:right w:w="100.0" w:type="dxa"/>
            </w:tcMar>
          </w:tcPr>
          <w:p w:rsidR="00000000" w:rsidDel="00000000" w:rsidP="00000000" w:rsidRDefault="00000000" w:rsidRPr="00000000" w14:paraId="000002E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2">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E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5">
            <w:pPr>
              <w:jc w:val="center"/>
              <w:rPr>
                <w:rFonts w:ascii="Roboto" w:cs="Roboto" w:eastAsia="Roboto" w:hAnsi="Roboto"/>
              </w:rPr>
            </w:pPr>
            <w:r w:rsidDel="00000000" w:rsidR="00000000" w:rsidRPr="00000000">
              <w:rPr>
                <w:rtl w:val="0"/>
              </w:rPr>
            </w:r>
          </w:p>
        </w:tc>
      </w:tr>
      <w:tr>
        <w:trPr>
          <w:cantSplit w:val="0"/>
          <w:trHeight w:val="357" w:hRule="atLeast"/>
          <w:tblHeader w:val="0"/>
        </w:trPr>
        <w:tc>
          <w:tcPr>
            <w:tcMar>
              <w:top w:w="100.0" w:type="dxa"/>
              <w:left w:w="100.0" w:type="dxa"/>
              <w:bottom w:w="100.0" w:type="dxa"/>
              <w:right w:w="100.0" w:type="dxa"/>
            </w:tcMar>
          </w:tcPr>
          <w:p w:rsidR="00000000" w:rsidDel="00000000" w:rsidP="00000000" w:rsidRDefault="00000000" w:rsidRPr="00000000" w14:paraId="000002E6">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assigned order’s details</w:t>
            </w:r>
          </w:p>
        </w:tc>
        <w:tc>
          <w:tcPr>
            <w:tcMar>
              <w:top w:w="100.0" w:type="dxa"/>
              <w:left w:w="100.0" w:type="dxa"/>
              <w:bottom w:w="100.0" w:type="dxa"/>
              <w:right w:w="100.0" w:type="dxa"/>
            </w:tcMar>
          </w:tcPr>
          <w:p w:rsidR="00000000" w:rsidDel="00000000" w:rsidP="00000000" w:rsidRDefault="00000000" w:rsidRPr="00000000" w14:paraId="000002E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9">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E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C">
            <w:pPr>
              <w:jc w:val="center"/>
              <w:rPr>
                <w:rFonts w:ascii="Roboto" w:cs="Roboto" w:eastAsia="Roboto" w:hAnsi="Roboto"/>
              </w:rPr>
            </w:pPr>
            <w:r w:rsidDel="00000000" w:rsidR="00000000" w:rsidRPr="00000000">
              <w:rPr>
                <w:rtl w:val="0"/>
              </w:rPr>
            </w:r>
          </w:p>
        </w:tc>
      </w:tr>
      <w:tr>
        <w:trPr>
          <w:cantSplit w:val="0"/>
          <w:trHeight w:val="357" w:hRule="atLeast"/>
          <w:tblHeader w:val="0"/>
        </w:trPr>
        <w:tc>
          <w:tcPr>
            <w:tcMar>
              <w:top w:w="100.0" w:type="dxa"/>
              <w:left w:w="100.0" w:type="dxa"/>
              <w:bottom w:w="100.0" w:type="dxa"/>
              <w:right w:w="100.0" w:type="dxa"/>
            </w:tcMar>
          </w:tcPr>
          <w:p w:rsidR="00000000" w:rsidDel="00000000" w:rsidP="00000000" w:rsidRDefault="00000000" w:rsidRPr="00000000" w14:paraId="000002ED">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all order’s details</w:t>
            </w:r>
          </w:p>
        </w:tc>
        <w:tc>
          <w:tcPr>
            <w:tcMar>
              <w:top w:w="100.0" w:type="dxa"/>
              <w:left w:w="100.0" w:type="dxa"/>
              <w:bottom w:w="100.0" w:type="dxa"/>
              <w:right w:w="100.0" w:type="dxa"/>
            </w:tcMar>
          </w:tcPr>
          <w:p w:rsidR="00000000" w:rsidDel="00000000" w:rsidP="00000000" w:rsidRDefault="00000000" w:rsidRPr="00000000" w14:paraId="000002E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E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0">
            <w:pPr>
              <w:jc w:val="center"/>
              <w:rPr>
                <w:rFonts w:ascii="Roboto" w:cs="Roboto" w:eastAsia="Roboto" w:hAnsi="Roboto"/>
              </w:rPr>
            </w:pPr>
            <w:r w:rsidDel="00000000" w:rsidR="00000000" w:rsidRPr="00000000">
              <w:rPr>
                <w:rFonts w:ascii="Roboto" w:cs="Roboto" w:eastAsia="Roboto" w:hAnsi="Roboto"/>
                <w:rtl w:val="0"/>
              </w:rPr>
              <w:t xml:space="preserve"> X</w:t>
            </w:r>
          </w:p>
        </w:tc>
        <w:tc>
          <w:tcPr>
            <w:tcMar>
              <w:top w:w="100.0" w:type="dxa"/>
              <w:left w:w="100.0" w:type="dxa"/>
              <w:bottom w:w="100.0" w:type="dxa"/>
              <w:right w:w="100.0" w:type="dxa"/>
            </w:tcMar>
          </w:tcPr>
          <w:p w:rsidR="00000000" w:rsidDel="00000000" w:rsidP="00000000" w:rsidRDefault="00000000" w:rsidRPr="00000000" w14:paraId="000002F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3">
            <w:pPr>
              <w:jc w:val="center"/>
              <w:rPr>
                <w:rFonts w:ascii="Roboto" w:cs="Roboto" w:eastAsia="Roboto" w:hAnsi="Roboto"/>
              </w:rPr>
            </w:pPr>
            <w:r w:rsidDel="00000000" w:rsidR="00000000" w:rsidRPr="00000000">
              <w:rPr>
                <w:rtl w:val="0"/>
              </w:rPr>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F4">
            <w:pPr>
              <w:jc w:val="both"/>
              <w:rPr>
                <w:rFonts w:ascii="Roboto" w:cs="Roboto" w:eastAsia="Roboto" w:hAnsi="Roboto"/>
              </w:rPr>
            </w:pPr>
            <w:r w:rsidDel="00000000" w:rsidR="00000000" w:rsidRPr="00000000">
              <w:rPr>
                <w:rFonts w:ascii="Roboto" w:cs="Roboto" w:eastAsia="Roboto" w:hAnsi="Roboto"/>
                <w:rtl w:val="0"/>
              </w:rPr>
              <w:t xml:space="preserve">   </w:t>
              <w:tab/>
              <w:t xml:space="preserve">- Update assigned order’s status</w:t>
            </w:r>
          </w:p>
        </w:tc>
        <w:tc>
          <w:tcPr>
            <w:tcMar>
              <w:top w:w="100.0" w:type="dxa"/>
              <w:left w:w="100.0" w:type="dxa"/>
              <w:bottom w:w="100.0" w:type="dxa"/>
              <w:right w:w="100.0" w:type="dxa"/>
            </w:tcMar>
          </w:tcPr>
          <w:p w:rsidR="00000000" w:rsidDel="00000000" w:rsidP="00000000" w:rsidRDefault="00000000" w:rsidRPr="00000000" w14:paraId="000002F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7">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2F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A">
            <w:pPr>
              <w:jc w:val="center"/>
              <w:rPr>
                <w:rFonts w:ascii="Roboto" w:cs="Roboto" w:eastAsia="Roboto" w:hAnsi="Roboto"/>
              </w:rPr>
            </w:pPr>
            <w:r w:rsidDel="00000000" w:rsidR="00000000" w:rsidRPr="00000000">
              <w:rPr>
                <w:rtl w:val="0"/>
              </w:rPr>
            </w:r>
          </w:p>
        </w:tc>
      </w:tr>
      <w:tr>
        <w:trPr>
          <w:cantSplit w:val="0"/>
          <w:trHeight w:val="357" w:hRule="atLeast"/>
          <w:tblHeader w:val="0"/>
        </w:trPr>
        <w:tc>
          <w:tcPr>
            <w:tcMar>
              <w:top w:w="100.0" w:type="dxa"/>
              <w:left w:w="100.0" w:type="dxa"/>
              <w:bottom w:w="100.0" w:type="dxa"/>
              <w:right w:w="100.0" w:type="dxa"/>
            </w:tcMar>
          </w:tcPr>
          <w:p w:rsidR="00000000" w:rsidDel="00000000" w:rsidP="00000000" w:rsidRDefault="00000000" w:rsidRPr="00000000" w14:paraId="000002FB">
            <w:pPr>
              <w:jc w:val="both"/>
              <w:rPr>
                <w:rFonts w:ascii="Roboto" w:cs="Roboto" w:eastAsia="Roboto" w:hAnsi="Roboto"/>
              </w:rPr>
            </w:pPr>
            <w:r w:rsidDel="00000000" w:rsidR="00000000" w:rsidRPr="00000000">
              <w:rPr>
                <w:rFonts w:ascii="Roboto" w:cs="Roboto" w:eastAsia="Roboto" w:hAnsi="Roboto"/>
                <w:rtl w:val="0"/>
              </w:rPr>
              <w:t xml:space="preserve">Admin Dashboard</w:t>
            </w:r>
          </w:p>
        </w:tc>
        <w:tc>
          <w:tcPr>
            <w:tcMar>
              <w:top w:w="100.0" w:type="dxa"/>
              <w:left w:w="100.0" w:type="dxa"/>
              <w:bottom w:w="100.0" w:type="dxa"/>
              <w:right w:w="100.0" w:type="dxa"/>
            </w:tcMar>
          </w:tcPr>
          <w:p w:rsidR="00000000" w:rsidDel="00000000" w:rsidP="00000000" w:rsidRDefault="00000000" w:rsidRPr="00000000" w14:paraId="000002F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E">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2F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0">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01">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870" w:hRule="atLeast"/>
          <w:tblHeader w:val="0"/>
        </w:trPr>
        <w:tc>
          <w:tcPr>
            <w:tcMar>
              <w:top w:w="100.0" w:type="dxa"/>
              <w:left w:w="100.0" w:type="dxa"/>
              <w:bottom w:w="100.0" w:type="dxa"/>
              <w:right w:w="100.0" w:type="dxa"/>
            </w:tcMar>
          </w:tcPr>
          <w:p w:rsidR="00000000" w:rsidDel="00000000" w:rsidP="00000000" w:rsidRDefault="00000000" w:rsidRPr="00000000" w14:paraId="00000302">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statistics of new orders, revenues, customers &amp; the trend of order counts</w:t>
            </w:r>
          </w:p>
        </w:tc>
        <w:tc>
          <w:tcPr>
            <w:tcMar>
              <w:top w:w="100.0" w:type="dxa"/>
              <w:left w:w="100.0" w:type="dxa"/>
              <w:bottom w:w="100.0" w:type="dxa"/>
              <w:right w:w="100.0" w:type="dxa"/>
            </w:tcMar>
          </w:tcPr>
          <w:p w:rsidR="00000000" w:rsidDel="00000000" w:rsidP="00000000" w:rsidRDefault="00000000" w:rsidRPr="00000000" w14:paraId="0000030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5">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7">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08">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309">
            <w:pPr>
              <w:jc w:val="both"/>
              <w:rPr>
                <w:rFonts w:ascii="Roboto" w:cs="Roboto" w:eastAsia="Roboto" w:hAnsi="Roboto"/>
              </w:rPr>
            </w:pPr>
            <w:r w:rsidDel="00000000" w:rsidR="00000000" w:rsidRPr="00000000">
              <w:rPr>
                <w:rFonts w:ascii="Roboto" w:cs="Roboto" w:eastAsia="Roboto" w:hAnsi="Roboto"/>
                <w:rtl w:val="0"/>
              </w:rPr>
              <w:t xml:space="preserve">User List</w:t>
            </w:r>
          </w:p>
        </w:tc>
        <w:tc>
          <w:tcPr>
            <w:tcMar>
              <w:top w:w="100.0" w:type="dxa"/>
              <w:left w:w="100.0" w:type="dxa"/>
              <w:bottom w:w="100.0" w:type="dxa"/>
              <w:right w:w="100.0" w:type="dxa"/>
            </w:tcMar>
          </w:tcPr>
          <w:p w:rsidR="00000000" w:rsidDel="00000000" w:rsidP="00000000" w:rsidRDefault="00000000" w:rsidRPr="00000000" w14:paraId="0000030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C">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D">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0E">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0F">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310">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user list</w:t>
            </w:r>
          </w:p>
        </w:tc>
        <w:tc>
          <w:tcPr>
            <w:tcMar>
              <w:top w:w="100.0" w:type="dxa"/>
              <w:left w:w="100.0" w:type="dxa"/>
              <w:bottom w:w="100.0" w:type="dxa"/>
              <w:right w:w="100.0" w:type="dxa"/>
            </w:tcMar>
          </w:tcPr>
          <w:p w:rsidR="00000000" w:rsidDel="00000000" w:rsidP="00000000" w:rsidRDefault="00000000" w:rsidRPr="00000000" w14:paraId="0000031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3">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4">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5">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16">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317">
            <w:pPr>
              <w:jc w:val="both"/>
              <w:rPr>
                <w:rFonts w:ascii="Roboto" w:cs="Roboto" w:eastAsia="Roboto" w:hAnsi="Roboto"/>
              </w:rPr>
            </w:pPr>
            <w:r w:rsidDel="00000000" w:rsidR="00000000" w:rsidRPr="00000000">
              <w:rPr>
                <w:rFonts w:ascii="Roboto" w:cs="Roboto" w:eastAsia="Roboto" w:hAnsi="Roboto"/>
                <w:rtl w:val="0"/>
              </w:rPr>
              <w:t xml:space="preserve">User Details</w:t>
            </w:r>
          </w:p>
        </w:tc>
        <w:tc>
          <w:tcPr>
            <w:tcMar>
              <w:top w:w="100.0" w:type="dxa"/>
              <w:left w:w="100.0" w:type="dxa"/>
              <w:bottom w:w="100.0" w:type="dxa"/>
              <w:right w:w="100.0" w:type="dxa"/>
            </w:tcMar>
          </w:tcPr>
          <w:p w:rsidR="00000000" w:rsidDel="00000000" w:rsidP="00000000" w:rsidRDefault="00000000" w:rsidRPr="00000000" w14:paraId="0000031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A">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B">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1C">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1D">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570" w:hRule="atLeast"/>
          <w:tblHeader w:val="0"/>
        </w:trPr>
        <w:tc>
          <w:tcPr>
            <w:tcMar>
              <w:top w:w="100.0" w:type="dxa"/>
              <w:left w:w="100.0" w:type="dxa"/>
              <w:bottom w:w="100.0" w:type="dxa"/>
              <w:right w:w="100.0" w:type="dxa"/>
            </w:tcMar>
          </w:tcPr>
          <w:p w:rsidR="00000000" w:rsidDel="00000000" w:rsidP="00000000" w:rsidRDefault="00000000" w:rsidRPr="00000000" w14:paraId="0000031E">
            <w:pPr>
              <w:jc w:val="both"/>
              <w:rPr>
                <w:rFonts w:ascii="Roboto" w:cs="Roboto" w:eastAsia="Roboto" w:hAnsi="Roboto"/>
              </w:rPr>
            </w:pPr>
            <w:r w:rsidDel="00000000" w:rsidR="00000000" w:rsidRPr="00000000">
              <w:rPr>
                <w:rFonts w:ascii="Roboto" w:cs="Roboto" w:eastAsia="Roboto" w:hAnsi="Roboto"/>
                <w:rtl w:val="0"/>
              </w:rPr>
              <w:t xml:space="preserve">   </w:t>
              <w:tab/>
              <w:t xml:space="preserve">- View user’s details</w:t>
            </w:r>
          </w:p>
        </w:tc>
        <w:tc>
          <w:tcPr>
            <w:tcMar>
              <w:top w:w="100.0" w:type="dxa"/>
              <w:left w:w="100.0" w:type="dxa"/>
              <w:bottom w:w="100.0" w:type="dxa"/>
              <w:right w:w="100.0" w:type="dxa"/>
            </w:tcMar>
          </w:tcPr>
          <w:p w:rsidR="00000000" w:rsidDel="00000000" w:rsidP="00000000" w:rsidRDefault="00000000" w:rsidRPr="00000000" w14:paraId="0000031F">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0">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1">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2">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3">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24">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570" w:hRule="atLeast"/>
          <w:tblHeader w:val="0"/>
        </w:trPr>
        <w:tc>
          <w:tcPr>
            <w:tcMar>
              <w:top w:w="100.0" w:type="dxa"/>
              <w:left w:w="100.0" w:type="dxa"/>
              <w:bottom w:w="100.0" w:type="dxa"/>
              <w:right w:w="100.0" w:type="dxa"/>
            </w:tcMar>
          </w:tcPr>
          <w:p w:rsidR="00000000" w:rsidDel="00000000" w:rsidP="00000000" w:rsidRDefault="00000000" w:rsidRPr="00000000" w14:paraId="00000325">
            <w:pPr>
              <w:jc w:val="both"/>
              <w:rPr>
                <w:rFonts w:ascii="Roboto" w:cs="Roboto" w:eastAsia="Roboto" w:hAnsi="Roboto"/>
              </w:rPr>
            </w:pPr>
            <w:r w:rsidDel="00000000" w:rsidR="00000000" w:rsidRPr="00000000">
              <w:rPr>
                <w:rFonts w:ascii="Roboto" w:cs="Roboto" w:eastAsia="Roboto" w:hAnsi="Roboto"/>
                <w:rtl w:val="0"/>
              </w:rPr>
              <w:t xml:space="preserve">   </w:t>
              <w:tab/>
              <w:t xml:space="preserve">- Update User’s status</w:t>
            </w:r>
          </w:p>
        </w:tc>
        <w:tc>
          <w:tcPr>
            <w:tcMar>
              <w:top w:w="100.0" w:type="dxa"/>
              <w:left w:w="100.0" w:type="dxa"/>
              <w:bottom w:w="100.0" w:type="dxa"/>
              <w:right w:w="100.0" w:type="dxa"/>
            </w:tcMar>
          </w:tcPr>
          <w:p w:rsidR="00000000" w:rsidDel="00000000" w:rsidP="00000000" w:rsidRDefault="00000000" w:rsidRPr="00000000" w14:paraId="00000326">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7">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8">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9">
            <w:pPr>
              <w:jc w:val="center"/>
              <w:rPr>
                <w:rFonts w:ascii="Roboto" w:cs="Roboto" w:eastAsia="Roboto" w:hAnsi="Roboto"/>
              </w:rPr>
            </w:pPr>
            <w:r w:rsidDel="00000000" w:rsidR="00000000" w:rsidRPr="00000000">
              <w:rPr>
                <w:rFonts w:ascii="Roboto" w:cs="Roboto" w:eastAsia="Roboto" w:hAnsi="Roboto"/>
                <w:rtl w:val="0"/>
              </w:rPr>
              <w:t xml:space="preserve"> </w:t>
            </w:r>
          </w:p>
        </w:tc>
        <w:tc>
          <w:tcPr>
            <w:tcMar>
              <w:top w:w="100.0" w:type="dxa"/>
              <w:left w:w="100.0" w:type="dxa"/>
              <w:bottom w:w="100.0" w:type="dxa"/>
              <w:right w:w="100.0" w:type="dxa"/>
            </w:tcMar>
          </w:tcPr>
          <w:p w:rsidR="00000000" w:rsidDel="00000000" w:rsidP="00000000" w:rsidRDefault="00000000" w:rsidRPr="00000000" w14:paraId="0000032A">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2B">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32C">
            <w:pPr>
              <w:jc w:val="both"/>
              <w:rPr>
                <w:rFonts w:ascii="Roboto" w:cs="Roboto" w:eastAsia="Roboto" w:hAnsi="Roboto"/>
              </w:rPr>
            </w:pPr>
            <w:r w:rsidDel="00000000" w:rsidR="00000000" w:rsidRPr="00000000">
              <w:rPr>
                <w:rFonts w:ascii="Roboto" w:cs="Roboto" w:eastAsia="Roboto" w:hAnsi="Roboto"/>
                <w:rtl w:val="0"/>
              </w:rPr>
              <w:t xml:space="preserve">Error Page</w:t>
            </w:r>
          </w:p>
        </w:tc>
        <w:tc>
          <w:tcPr>
            <w:tcMar>
              <w:top w:w="100.0" w:type="dxa"/>
              <w:left w:w="100.0" w:type="dxa"/>
              <w:bottom w:w="100.0" w:type="dxa"/>
              <w:right w:w="100.0" w:type="dxa"/>
            </w:tcMar>
          </w:tcPr>
          <w:p w:rsidR="00000000" w:rsidDel="00000000" w:rsidP="00000000" w:rsidRDefault="00000000" w:rsidRPr="00000000" w14:paraId="0000032D">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2E">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2F">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0">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1">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2">
            <w:pPr>
              <w:jc w:val="center"/>
              <w:rPr>
                <w:rFonts w:ascii="Roboto" w:cs="Roboto" w:eastAsia="Roboto" w:hAnsi="Roboto"/>
              </w:rPr>
            </w:pPr>
            <w:r w:rsidDel="00000000" w:rsidR="00000000" w:rsidRPr="00000000">
              <w:rPr>
                <w:rFonts w:ascii="Roboto" w:cs="Roboto" w:eastAsia="Roboto" w:hAnsi="Roboto"/>
                <w:rtl w:val="0"/>
              </w:rPr>
              <w:t xml:space="preserve">X</w:t>
            </w:r>
          </w:p>
        </w:tc>
      </w:tr>
      <w:tr>
        <w:trPr>
          <w:cantSplit w:val="0"/>
          <w:trHeight w:val="795" w:hRule="atLeast"/>
          <w:tblHeader w:val="0"/>
        </w:trPr>
        <w:tc>
          <w:tcPr>
            <w:tcMar>
              <w:top w:w="100.0" w:type="dxa"/>
              <w:left w:w="100.0" w:type="dxa"/>
              <w:bottom w:w="100.0" w:type="dxa"/>
              <w:right w:w="100.0" w:type="dxa"/>
            </w:tcMar>
          </w:tcPr>
          <w:p w:rsidR="00000000" w:rsidDel="00000000" w:rsidP="00000000" w:rsidRDefault="00000000" w:rsidRPr="00000000" w14:paraId="00000333">
            <w:pPr>
              <w:jc w:val="both"/>
              <w:rPr>
                <w:rFonts w:ascii="Roboto" w:cs="Roboto" w:eastAsia="Roboto" w:hAnsi="Roboto"/>
              </w:rPr>
            </w:pPr>
            <w:r w:rsidDel="00000000" w:rsidR="00000000" w:rsidRPr="00000000">
              <w:rPr>
                <w:rFonts w:ascii="Roboto" w:cs="Roboto" w:eastAsia="Roboto" w:hAnsi="Roboto"/>
                <w:rtl w:val="0"/>
              </w:rPr>
              <w:t xml:space="preserve">  </w:t>
              <w:tab/>
              <w:t xml:space="preserve">- Navigate to corresponding home page / dashboard</w:t>
            </w:r>
          </w:p>
        </w:tc>
        <w:tc>
          <w:tcPr>
            <w:tcMar>
              <w:top w:w="100.0" w:type="dxa"/>
              <w:left w:w="100.0" w:type="dxa"/>
              <w:bottom w:w="100.0" w:type="dxa"/>
              <w:right w:w="100.0" w:type="dxa"/>
            </w:tcMar>
          </w:tcPr>
          <w:p w:rsidR="00000000" w:rsidDel="00000000" w:rsidP="00000000" w:rsidRDefault="00000000" w:rsidRPr="00000000" w14:paraId="00000334">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5">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6">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7">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8">
            <w:pPr>
              <w:jc w:val="center"/>
              <w:rPr>
                <w:rFonts w:ascii="Roboto" w:cs="Roboto" w:eastAsia="Roboto" w:hAnsi="Roboto"/>
              </w:rPr>
            </w:pPr>
            <w:r w:rsidDel="00000000" w:rsidR="00000000" w:rsidRPr="00000000">
              <w:rPr>
                <w:rFonts w:ascii="Roboto" w:cs="Roboto" w:eastAsia="Roboto" w:hAnsi="Roboto"/>
                <w:rtl w:val="0"/>
              </w:rPr>
              <w:t xml:space="preserve">X</w:t>
            </w:r>
          </w:p>
        </w:tc>
        <w:tc>
          <w:tcPr>
            <w:tcMar>
              <w:top w:w="100.0" w:type="dxa"/>
              <w:left w:w="100.0" w:type="dxa"/>
              <w:bottom w:w="100.0" w:type="dxa"/>
              <w:right w:w="100.0" w:type="dxa"/>
            </w:tcMar>
          </w:tcPr>
          <w:p w:rsidR="00000000" w:rsidDel="00000000" w:rsidP="00000000" w:rsidRDefault="00000000" w:rsidRPr="00000000" w14:paraId="00000339">
            <w:pPr>
              <w:jc w:val="center"/>
              <w:rPr>
                <w:rFonts w:ascii="Roboto" w:cs="Roboto" w:eastAsia="Roboto" w:hAnsi="Roboto"/>
              </w:rPr>
            </w:pPr>
            <w:r w:rsidDel="00000000" w:rsidR="00000000" w:rsidRPr="00000000">
              <w:rPr>
                <w:rFonts w:ascii="Roboto" w:cs="Roboto" w:eastAsia="Roboto" w:hAnsi="Roboto"/>
                <w:rtl w:val="0"/>
              </w:rPr>
              <w:t xml:space="preserve">X</w:t>
            </w:r>
          </w:p>
        </w:tc>
      </w:tr>
    </w:tbl>
    <w:p w:rsidR="00000000" w:rsidDel="00000000" w:rsidP="00000000" w:rsidRDefault="00000000" w:rsidRPr="00000000" w14:paraId="0000033A">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33B">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33C">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33D">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33E">
      <w:pPr>
        <w:pStyle w:val="Heading3"/>
        <w:spacing w:after="240" w:before="240" w:lineRule="auto"/>
        <w:rPr>
          <w:rFonts w:ascii="Roboto" w:cs="Roboto" w:eastAsia="Roboto" w:hAnsi="Roboto"/>
        </w:rPr>
      </w:pPr>
      <w:bookmarkStart w:colFirst="0" w:colLast="0" w:name="_heading=h.3dy6vkm" w:id="19"/>
      <w:bookmarkEnd w:id="19"/>
      <w:r w:rsidDel="00000000" w:rsidR="00000000" w:rsidRPr="00000000">
        <w:rPr>
          <w:rFonts w:ascii="Roboto" w:cs="Roboto" w:eastAsia="Roboto" w:hAnsi="Roboto"/>
          <w:rtl w:val="0"/>
        </w:rPr>
        <w:t xml:space="preserve">2.1.4 Non-screen functions</w:t>
      </w:r>
    </w:p>
    <w:tbl>
      <w:tblPr>
        <w:tblStyle w:val="Table5"/>
        <w:tblW w:w="1050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2220"/>
        <w:gridCol w:w="7455"/>
        <w:tblGridChange w:id="0">
          <w:tblGrid>
            <w:gridCol w:w="825"/>
            <w:gridCol w:w="2220"/>
            <w:gridCol w:w="74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tcPr>
          <w:p w:rsidR="00000000" w:rsidDel="00000000" w:rsidP="00000000" w:rsidRDefault="00000000" w:rsidRPr="00000000" w14:paraId="0000033F">
            <w:pPr>
              <w:rPr>
                <w:rFonts w:ascii="Roboto" w:cs="Roboto" w:eastAsia="Roboto" w:hAnsi="Roboto"/>
              </w:rPr>
            </w:pPr>
            <w:r w:rsidDel="00000000" w:rsidR="00000000" w:rsidRPr="00000000">
              <w:rPr>
                <w:rFonts w:ascii="Roboto" w:cs="Roboto" w:eastAsia="Roboto" w:hAnsi="Roboto"/>
                <w:rtl w:val="0"/>
              </w:rPr>
              <w:t xml:space="preserve">No.</w:t>
            </w:r>
          </w:p>
        </w:tc>
        <w:tc>
          <w:tcPr>
            <w:tcBorders>
              <w:top w:color="000000" w:space="0" w:sz="8" w:val="single"/>
              <w:left w:color="000000" w:space="0" w:sz="0" w:val="nil"/>
              <w:bottom w:color="000000" w:space="0" w:sz="8" w:val="single"/>
              <w:right w:color="000000" w:space="0" w:sz="8" w:val="single"/>
            </w:tcBorders>
            <w:shd w:fill="f7caac" w:val="clear"/>
            <w:tcMar>
              <w:top w:w="100.0" w:type="dxa"/>
              <w:left w:w="100.0" w:type="dxa"/>
              <w:bottom w:w="100.0" w:type="dxa"/>
              <w:right w:w="100.0" w:type="dxa"/>
            </w:tcMar>
          </w:tcPr>
          <w:p w:rsidR="00000000" w:rsidDel="00000000" w:rsidP="00000000" w:rsidRDefault="00000000" w:rsidRPr="00000000" w14:paraId="00000340">
            <w:pPr>
              <w:rPr>
                <w:rFonts w:ascii="Roboto" w:cs="Roboto" w:eastAsia="Roboto" w:hAnsi="Roboto"/>
              </w:rPr>
            </w:pPr>
            <w:r w:rsidDel="00000000" w:rsidR="00000000" w:rsidRPr="00000000">
              <w:rPr>
                <w:rFonts w:ascii="Roboto" w:cs="Roboto" w:eastAsia="Roboto" w:hAnsi="Roboto"/>
                <w:rtl w:val="0"/>
              </w:rPr>
              <w:t xml:space="preserve">Feature</w:t>
            </w:r>
          </w:p>
        </w:tc>
        <w:tc>
          <w:tcPr>
            <w:tcBorders>
              <w:top w:color="000000" w:space="0" w:sz="8" w:val="single"/>
              <w:left w:color="000000" w:space="0" w:sz="0" w:val="nil"/>
              <w:bottom w:color="000000" w:space="0" w:sz="8" w:val="single"/>
              <w:right w:color="000000" w:space="0" w:sz="8" w:val="single"/>
            </w:tcBorders>
            <w:shd w:fill="f7caac" w:val="clear"/>
            <w:tcMar>
              <w:top w:w="100.0" w:type="dxa"/>
              <w:left w:w="100.0" w:type="dxa"/>
              <w:bottom w:w="100.0" w:type="dxa"/>
              <w:right w:w="100.0" w:type="dxa"/>
            </w:tcMar>
          </w:tcPr>
          <w:p w:rsidR="00000000" w:rsidDel="00000000" w:rsidP="00000000" w:rsidRDefault="00000000" w:rsidRPr="00000000" w14:paraId="00000341">
            <w:pPr>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rPr>
                <w:rFonts w:ascii="Roboto" w:cs="Roboto" w:eastAsia="Roboto" w:hAnsi="Roboto"/>
              </w:rPr>
            </w:pPr>
            <w:r w:rsidDel="00000000" w:rsidR="00000000" w:rsidRPr="00000000">
              <w:rPr>
                <w:rFonts w:ascii="Roboto" w:cs="Roboto" w:eastAsia="Roboto" w:hAnsi="Roboto"/>
                <w:rtl w:val="0"/>
              </w:rPr>
              <w:t xml:space="preserve">User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rPr>
                <w:rFonts w:ascii="Roboto" w:cs="Roboto" w:eastAsia="Roboto" w:hAnsi="Roboto"/>
              </w:rPr>
            </w:pPr>
            <w:r w:rsidDel="00000000" w:rsidR="00000000" w:rsidRPr="00000000">
              <w:rPr>
                <w:rFonts w:ascii="Roboto" w:cs="Roboto" w:eastAsia="Roboto" w:hAnsi="Roboto"/>
                <w:rtl w:val="0"/>
              </w:rPr>
              <w:t xml:space="preserve">The function is used to determine whether one user exists and be able to access the resources on the system or not.</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rPr>
                <w:rFonts w:ascii="Roboto" w:cs="Roboto" w:eastAsia="Roboto" w:hAnsi="Roboto"/>
              </w:rPr>
            </w:pPr>
            <w:r w:rsidDel="00000000" w:rsidR="00000000" w:rsidRPr="00000000">
              <w:rPr>
                <w:rFonts w:ascii="Roboto" w:cs="Roboto" w:eastAsia="Roboto" w:hAnsi="Roboto"/>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rPr>
                <w:rFonts w:ascii="Roboto" w:cs="Roboto" w:eastAsia="Roboto" w:hAnsi="Roboto"/>
              </w:rPr>
            </w:pPr>
            <w:r w:rsidDel="00000000" w:rsidR="00000000" w:rsidRPr="00000000">
              <w:rPr>
                <w:rFonts w:ascii="Roboto" w:cs="Roboto" w:eastAsia="Roboto" w:hAnsi="Roboto"/>
                <w:rtl w:val="0"/>
              </w:rPr>
              <w:t xml:space="preserve">User Authorization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rPr>
                <w:rFonts w:ascii="Roboto" w:cs="Roboto" w:eastAsia="Roboto" w:hAnsi="Roboto"/>
              </w:rPr>
            </w:pPr>
            <w:r w:rsidDel="00000000" w:rsidR="00000000" w:rsidRPr="00000000">
              <w:rPr>
                <w:rFonts w:ascii="Roboto" w:cs="Roboto" w:eastAsia="Roboto" w:hAnsi="Roboto"/>
                <w:rtl w:val="0"/>
              </w:rPr>
              <w:t xml:space="preserve">The function is used to check the user’s role before redirecting them to an appropriate dashboard so that they can access appropriate resources on the system.</w:t>
            </w:r>
          </w:p>
        </w:tc>
      </w:tr>
    </w:tbl>
    <w:p w:rsidR="00000000" w:rsidDel="00000000" w:rsidP="00000000" w:rsidRDefault="00000000" w:rsidRPr="00000000" w14:paraId="00000348">
      <w:pPr>
        <w:pStyle w:val="Heading2"/>
        <w:rPr/>
      </w:pPr>
      <w:bookmarkStart w:colFirst="0" w:colLast="0" w:name="_heading=h.1t3h5sf" w:id="20"/>
      <w:bookmarkEnd w:id="20"/>
      <w:r w:rsidDel="00000000" w:rsidR="00000000" w:rsidRPr="00000000">
        <w:rPr>
          <w:rtl w:val="0"/>
        </w:rPr>
      </w:r>
    </w:p>
    <w:p w:rsidR="00000000" w:rsidDel="00000000" w:rsidP="00000000" w:rsidRDefault="00000000" w:rsidRPr="00000000" w14:paraId="00000349">
      <w:pPr>
        <w:pStyle w:val="Heading3"/>
        <w:rPr/>
      </w:pPr>
      <w:bookmarkStart w:colFirst="0" w:colLast="0" w:name="_heading=h.4d34og8" w:id="21"/>
      <w:bookmarkEnd w:id="21"/>
      <w:r w:rsidDel="00000000" w:rsidR="00000000" w:rsidRPr="00000000">
        <w:rPr>
          <w:rtl w:val="0"/>
        </w:rPr>
        <w:t xml:space="preserve">2.1.5 Common Requirement</w:t>
      </w:r>
    </w:p>
    <w:p w:rsidR="00000000" w:rsidDel="00000000" w:rsidP="00000000" w:rsidRDefault="00000000" w:rsidRPr="00000000" w14:paraId="0000034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Users need to login to make an order</w:t>
      </w:r>
    </w:p>
    <w:p w:rsidR="00000000" w:rsidDel="00000000" w:rsidP="00000000" w:rsidRDefault="00000000" w:rsidRPr="00000000" w14:paraId="0000034B">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Users can cancel orders that are not yet confirmed by Sale. </w:t>
      </w:r>
    </w:p>
    <w:p w:rsidR="00000000" w:rsidDel="00000000" w:rsidP="00000000" w:rsidRDefault="00000000" w:rsidRPr="00000000" w14:paraId="0000034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order will be automatically assigned to the salesperson with the least assigned orders at that moment.</w:t>
      </w:r>
    </w:p>
    <w:p w:rsidR="00000000" w:rsidDel="00000000" w:rsidP="00000000" w:rsidRDefault="00000000" w:rsidRPr="00000000" w14:paraId="0000034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User’s password will be encrypted.</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2"/>
        <w:keepNext w:val="0"/>
        <w:keepLines w:val="0"/>
        <w:spacing w:after="80" w:lineRule="auto"/>
        <w:ind w:left="1080" w:hanging="360"/>
        <w:rPr>
          <w:rFonts w:ascii="Roboto" w:cs="Roboto" w:eastAsia="Roboto" w:hAnsi="Roboto"/>
          <w:sz w:val="34"/>
          <w:szCs w:val="34"/>
        </w:rPr>
      </w:pPr>
      <w:bookmarkStart w:colFirst="0" w:colLast="0" w:name="_heading=h.17dp8vu" w:id="22"/>
      <w:bookmarkEnd w:id="22"/>
      <w:r w:rsidDel="00000000" w:rsidR="00000000" w:rsidRPr="00000000">
        <w:rPr>
          <w:rFonts w:ascii="Roboto" w:cs="Roboto" w:eastAsia="Roboto" w:hAnsi="Roboto"/>
          <w:sz w:val="34"/>
          <w:szCs w:val="34"/>
          <w:rtl w:val="0"/>
        </w:rPr>
        <w:t xml:space="preserve">2.2.</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Common Features</w:t>
      </w:r>
    </w:p>
    <w:p w:rsidR="00000000" w:rsidDel="00000000" w:rsidP="00000000" w:rsidRDefault="00000000" w:rsidRPr="00000000" w14:paraId="00000350">
      <w:pPr>
        <w:pStyle w:val="Heading3"/>
        <w:keepNext w:val="0"/>
        <w:keepLines w:val="0"/>
        <w:spacing w:before="280" w:lineRule="auto"/>
        <w:ind w:left="1440" w:hanging="360"/>
        <w:rPr>
          <w:rFonts w:ascii="Roboto" w:cs="Roboto" w:eastAsia="Roboto" w:hAnsi="Roboto"/>
          <w:color w:val="000000"/>
          <w:sz w:val="26"/>
          <w:szCs w:val="26"/>
        </w:rPr>
      </w:pPr>
      <w:bookmarkStart w:colFirst="0" w:colLast="0" w:name="_heading=h.3rdcrjn" w:id="23"/>
      <w:bookmarkEnd w:id="23"/>
      <w:r w:rsidDel="00000000" w:rsidR="00000000" w:rsidRPr="00000000">
        <w:rPr>
          <w:rFonts w:ascii="Roboto" w:cs="Roboto" w:eastAsia="Roboto" w:hAnsi="Roboto"/>
          <w:color w:val="000000"/>
          <w:sz w:val="26"/>
          <w:szCs w:val="26"/>
          <w:rtl w:val="0"/>
        </w:rPr>
        <w:t xml:space="preserve">2.2.1.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Login</w:t>
      </w:r>
    </w:p>
    <w:p w:rsidR="00000000" w:rsidDel="00000000" w:rsidP="00000000" w:rsidRDefault="00000000" w:rsidRPr="00000000" w14:paraId="00000351">
      <w:pPr>
        <w:rPr/>
      </w:pPr>
      <w:r w:rsidDel="00000000" w:rsidR="00000000" w:rsidRPr="00000000">
        <w:rPr>
          <w:rtl w:val="0"/>
        </w:rPr>
      </w:r>
    </w:p>
    <w:tbl>
      <w:tblPr>
        <w:tblStyle w:val="Table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52">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53">
            <w:pPr>
              <w:spacing w:before="240" w:lineRule="auto"/>
              <w:rPr>
                <w:b w:val="1"/>
                <w:sz w:val="24"/>
                <w:szCs w:val="24"/>
              </w:rPr>
            </w:pPr>
            <w:r w:rsidDel="00000000" w:rsidR="00000000" w:rsidRPr="00000000">
              <w:rPr>
                <w:b w:val="1"/>
                <w:sz w:val="24"/>
                <w:szCs w:val="24"/>
                <w:rtl w:val="0"/>
              </w:rPr>
              <w:t xml:space="preserve">UC-01. Login</w:t>
            </w:r>
          </w:p>
        </w:tc>
      </w:tr>
    </w:tbl>
    <w:p w:rsidR="00000000" w:rsidDel="00000000" w:rsidP="00000000" w:rsidRDefault="00000000" w:rsidRPr="00000000" w14:paraId="00000354">
      <w:pPr>
        <w:ind w:right="120"/>
        <w:rPr/>
      </w:pPr>
      <w:r w:rsidDel="00000000" w:rsidR="00000000" w:rsidRPr="00000000">
        <w:rPr>
          <w:rtl w:val="0"/>
        </w:rPr>
        <w:t xml:space="preserve"> </w:t>
      </w:r>
    </w:p>
    <w:tbl>
      <w:tblPr>
        <w:tblStyle w:val="Table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5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56">
            <w:pPr>
              <w:spacing w:before="240" w:lineRule="auto"/>
              <w:rPr>
                <w:sz w:val="24"/>
                <w:szCs w:val="24"/>
              </w:rPr>
            </w:pPr>
            <w:r w:rsidDel="00000000" w:rsidR="00000000" w:rsidRPr="00000000">
              <w:rPr>
                <w:sz w:val="24"/>
                <w:szCs w:val="24"/>
                <w:rtl w:val="0"/>
              </w:rPr>
              <w:t xml:space="preserve">All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57">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58">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59">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5A">
            <w:pPr>
              <w:spacing w:before="240" w:lineRule="auto"/>
              <w:rPr>
                <w:sz w:val="24"/>
                <w:szCs w:val="24"/>
              </w:rPr>
            </w:pPr>
            <w:r w:rsidDel="00000000" w:rsidR="00000000" w:rsidRPr="00000000">
              <w:rPr>
                <w:sz w:val="24"/>
                <w:szCs w:val="24"/>
                <w:rtl w:val="0"/>
              </w:rPr>
              <w:t xml:space="preserve">Users want to login into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5D">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5E">
            <w:pPr>
              <w:spacing w:before="240" w:lineRule="auto"/>
              <w:rPr>
                <w:sz w:val="24"/>
                <w:szCs w:val="24"/>
              </w:rPr>
            </w:pPr>
            <w:r w:rsidDel="00000000" w:rsidR="00000000" w:rsidRPr="00000000">
              <w:rPr>
                <w:rFonts w:ascii="Roboto" w:cs="Roboto" w:eastAsia="Roboto" w:hAnsi="Roboto"/>
                <w:sz w:val="24"/>
                <w:szCs w:val="24"/>
                <w:rtl w:val="0"/>
              </w:rPr>
              <w:t xml:space="preserve">Users clicks on the “Login” button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61">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62">
            <w:pPr>
              <w:spacing w:before="240" w:lineRule="auto"/>
              <w:rPr>
                <w:sz w:val="24"/>
                <w:szCs w:val="24"/>
              </w:rPr>
            </w:pPr>
            <w:r w:rsidDel="00000000" w:rsidR="00000000" w:rsidRPr="00000000">
              <w:rPr>
                <w:sz w:val="24"/>
                <w:szCs w:val="24"/>
                <w:rtl w:val="0"/>
              </w:rPr>
              <w:t xml:space="preserve">None</w:t>
            </w:r>
          </w:p>
        </w:tc>
      </w:tr>
      <w:tr>
        <w:trPr>
          <w:cantSplit w:val="0"/>
          <w:trHeight w:val="57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65">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66">
            <w:pPr>
              <w:spacing w:before="240" w:lineRule="auto"/>
              <w:rPr>
                <w:sz w:val="24"/>
                <w:szCs w:val="24"/>
              </w:rPr>
            </w:pPr>
            <w:r w:rsidDel="00000000" w:rsidR="00000000" w:rsidRPr="00000000">
              <w:rPr>
                <w:sz w:val="24"/>
                <w:szCs w:val="24"/>
                <w:rtl w:val="0"/>
              </w:rPr>
              <w:t xml:space="preserve">None</w:t>
            </w:r>
          </w:p>
        </w:tc>
      </w:tr>
      <w:tr>
        <w:trPr>
          <w:cantSplit w:val="0"/>
          <w:trHeight w:val="390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69">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6A">
            <w:pPr>
              <w:spacing w:before="240" w:lineRule="auto"/>
              <w:rPr>
                <w:sz w:val="24"/>
                <w:szCs w:val="24"/>
              </w:rPr>
            </w:pPr>
            <w:r w:rsidDel="00000000" w:rsidR="00000000" w:rsidRPr="00000000">
              <w:rPr>
                <w:sz w:val="24"/>
                <w:szCs w:val="24"/>
                <w:rtl w:val="0"/>
              </w:rPr>
              <w:t xml:space="preserve">1. User visits Bakery Shop original homepage </w:t>
            </w:r>
          </w:p>
          <w:p w:rsidR="00000000" w:rsidDel="00000000" w:rsidP="00000000" w:rsidRDefault="00000000" w:rsidRPr="00000000" w14:paraId="0000036B">
            <w:pPr>
              <w:spacing w:before="240" w:lineRule="auto"/>
              <w:rPr>
                <w:sz w:val="24"/>
                <w:szCs w:val="24"/>
              </w:rPr>
            </w:pPr>
            <w:r w:rsidDel="00000000" w:rsidR="00000000" w:rsidRPr="00000000">
              <w:rPr>
                <w:sz w:val="24"/>
                <w:szCs w:val="24"/>
                <w:rtl w:val="0"/>
              </w:rPr>
              <w:t xml:space="preserve">2. User clicks “Login” button and Bakery Shop returns the information filling page </w:t>
            </w:r>
          </w:p>
          <w:p w:rsidR="00000000" w:rsidDel="00000000" w:rsidP="00000000" w:rsidRDefault="00000000" w:rsidRPr="00000000" w14:paraId="0000036C">
            <w:pPr>
              <w:spacing w:before="240" w:lineRule="auto"/>
              <w:rPr>
                <w:sz w:val="24"/>
                <w:szCs w:val="24"/>
              </w:rPr>
            </w:pPr>
            <w:r w:rsidDel="00000000" w:rsidR="00000000" w:rsidRPr="00000000">
              <w:rPr>
                <w:sz w:val="24"/>
                <w:szCs w:val="24"/>
                <w:rtl w:val="0"/>
              </w:rPr>
              <w:t xml:space="preserve">3. User fills in email and password </w:t>
            </w:r>
          </w:p>
          <w:p w:rsidR="00000000" w:rsidDel="00000000" w:rsidP="00000000" w:rsidRDefault="00000000" w:rsidRPr="00000000" w14:paraId="0000036D">
            <w:pPr>
              <w:spacing w:before="240" w:lineRule="auto"/>
              <w:rPr>
                <w:sz w:val="24"/>
                <w:szCs w:val="24"/>
              </w:rPr>
            </w:pPr>
            <w:r w:rsidDel="00000000" w:rsidR="00000000" w:rsidRPr="00000000">
              <w:rPr>
                <w:sz w:val="24"/>
                <w:szCs w:val="24"/>
                <w:rtl w:val="0"/>
              </w:rPr>
              <w:t xml:space="preserve">4. The system checks the email and password entered in the database. </w:t>
            </w:r>
          </w:p>
          <w:p w:rsidR="00000000" w:rsidDel="00000000" w:rsidP="00000000" w:rsidRDefault="00000000" w:rsidRPr="00000000" w14:paraId="0000036E">
            <w:pPr>
              <w:spacing w:before="240" w:lineRule="auto"/>
              <w:rPr>
                <w:sz w:val="24"/>
                <w:szCs w:val="24"/>
              </w:rPr>
            </w:pPr>
            <w:r w:rsidDel="00000000" w:rsidR="00000000" w:rsidRPr="00000000">
              <w:rPr>
                <w:sz w:val="24"/>
                <w:szCs w:val="24"/>
                <w:rtl w:val="0"/>
              </w:rPr>
              <w:t xml:space="preserve">5. The system returns the home page display corresponding to each role of the registered account.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1">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2">
            <w:pPr>
              <w:spacing w:before="240" w:lineRule="auto"/>
              <w:rPr>
                <w:sz w:val="24"/>
                <w:szCs w:val="24"/>
              </w:rPr>
            </w:pPr>
            <w:r w:rsidDel="00000000" w:rsidR="00000000" w:rsidRPr="00000000">
              <w:rPr>
                <w:sz w:val="24"/>
                <w:szCs w:val="24"/>
                <w:rtl w:val="0"/>
              </w:rPr>
              <w:t xml:space="preserve">Wrong email or password</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5">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6">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9">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A">
            <w:pPr>
              <w:spacing w:before="240" w:lineRule="auto"/>
              <w:rPr>
                <w:sz w:val="24"/>
                <w:szCs w:val="24"/>
              </w:rPr>
            </w:pPr>
            <w:r w:rsidDel="00000000" w:rsidR="00000000" w:rsidRPr="00000000">
              <w:rPr>
                <w:sz w:val="24"/>
                <w:szCs w:val="24"/>
                <w:rtl w:val="0"/>
              </w:rPr>
              <w:t xml:space="preserve">User wants to login into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D">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7E">
            <w:pPr>
              <w:widowControl w:val="0"/>
              <w:spacing w:line="240" w:lineRule="auto"/>
              <w:rPr>
                <w:sz w:val="24"/>
                <w:szCs w:val="24"/>
              </w:rPr>
            </w:pPr>
            <w:r w:rsidDel="00000000" w:rsidR="00000000" w:rsidRPr="00000000">
              <w:rPr>
                <w:rtl w:val="0"/>
              </w:rPr>
              <w:t xml:space="preserve">BR-06</w:t>
            </w:r>
            <w:r w:rsidDel="00000000" w:rsidR="00000000" w:rsidRPr="00000000">
              <w:rPr>
                <w:rtl w:val="0"/>
              </w:rPr>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81">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382">
            <w:pPr>
              <w:spacing w:before="240" w:lineRule="auto"/>
              <w:rPr>
                <w:sz w:val="24"/>
                <w:szCs w:val="24"/>
              </w:rPr>
            </w:pPr>
            <w:r w:rsidDel="00000000" w:rsidR="00000000" w:rsidRPr="00000000">
              <w:rPr>
                <w:rtl w:val="0"/>
              </w:rPr>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spacing w:after="200" w:lineRule="auto"/>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387">
      <w:pPr>
        <w:pStyle w:val="Heading3"/>
        <w:keepNext w:val="0"/>
        <w:keepLines w:val="0"/>
        <w:spacing w:before="280" w:lineRule="auto"/>
        <w:ind w:left="1440" w:hanging="360"/>
        <w:rPr>
          <w:rFonts w:ascii="Roboto" w:cs="Roboto" w:eastAsia="Roboto" w:hAnsi="Roboto"/>
          <w:color w:val="000000"/>
          <w:sz w:val="26"/>
          <w:szCs w:val="26"/>
        </w:rPr>
      </w:pPr>
      <w:bookmarkStart w:colFirst="0" w:colLast="0" w:name="_heading=h.1ksv4uv" w:id="24"/>
      <w:bookmarkEnd w:id="24"/>
      <w:r w:rsidDel="00000000" w:rsidR="00000000" w:rsidRPr="00000000">
        <w:rPr>
          <w:rFonts w:ascii="Roboto" w:cs="Roboto" w:eastAsia="Roboto" w:hAnsi="Roboto"/>
          <w:color w:val="000000"/>
          <w:sz w:val="26"/>
          <w:szCs w:val="26"/>
          <w:rtl w:val="0"/>
        </w:rPr>
        <w:t xml:space="preserve">2.2.2.</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Register</w:t>
      </w:r>
    </w:p>
    <w:p w:rsidR="00000000" w:rsidDel="00000000" w:rsidP="00000000" w:rsidRDefault="00000000" w:rsidRPr="00000000" w14:paraId="00000388">
      <w:pPr>
        <w:rPr/>
      </w:pPr>
      <w:r w:rsidDel="00000000" w:rsidR="00000000" w:rsidRPr="00000000">
        <w:rPr>
          <w:rtl w:val="0"/>
        </w:rPr>
      </w:r>
    </w:p>
    <w:tbl>
      <w:tblPr>
        <w:tblStyle w:val="Table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89">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8A">
            <w:pPr>
              <w:spacing w:before="240" w:lineRule="auto"/>
              <w:rPr>
                <w:b w:val="1"/>
                <w:sz w:val="24"/>
                <w:szCs w:val="24"/>
              </w:rPr>
            </w:pPr>
            <w:r w:rsidDel="00000000" w:rsidR="00000000" w:rsidRPr="00000000">
              <w:rPr>
                <w:b w:val="1"/>
                <w:sz w:val="24"/>
                <w:szCs w:val="24"/>
                <w:rtl w:val="0"/>
              </w:rPr>
              <w:t xml:space="preserve">UC-02. Register</w:t>
            </w:r>
          </w:p>
        </w:tc>
      </w:tr>
    </w:tbl>
    <w:p w:rsidR="00000000" w:rsidDel="00000000" w:rsidP="00000000" w:rsidRDefault="00000000" w:rsidRPr="00000000" w14:paraId="0000038B">
      <w:pPr>
        <w:ind w:right="120"/>
        <w:rPr/>
      </w:pPr>
      <w:r w:rsidDel="00000000" w:rsidR="00000000" w:rsidRPr="00000000">
        <w:rPr>
          <w:rtl w:val="0"/>
        </w:rPr>
        <w:t xml:space="preserve"> </w:t>
      </w:r>
    </w:p>
    <w:tbl>
      <w:tblPr>
        <w:tblStyle w:val="Table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8C">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8D">
            <w:pPr>
              <w:spacing w:before="240" w:lineRule="auto"/>
              <w:rPr>
                <w:sz w:val="24"/>
                <w:szCs w:val="24"/>
              </w:rPr>
            </w:pPr>
            <w:r w:rsidDel="00000000" w:rsidR="00000000" w:rsidRPr="00000000">
              <w:rPr>
                <w:sz w:val="24"/>
                <w:szCs w:val="24"/>
                <w:rtl w:val="0"/>
              </w:rPr>
              <w:t xml:space="preserve">All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8E">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8F">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90">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91">
            <w:pPr>
              <w:spacing w:before="240" w:lineRule="auto"/>
              <w:rPr>
                <w:sz w:val="24"/>
                <w:szCs w:val="24"/>
              </w:rPr>
            </w:pPr>
            <w:r w:rsidDel="00000000" w:rsidR="00000000" w:rsidRPr="00000000">
              <w:rPr>
                <w:sz w:val="24"/>
                <w:szCs w:val="24"/>
                <w:rtl w:val="0"/>
              </w:rPr>
              <w:t xml:space="preserve">User wants to register on the Bakery Shop system</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94">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95">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requests to register an account.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98">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99">
            <w:pPr>
              <w:spacing w:before="240" w:lineRule="auto"/>
              <w:rPr>
                <w:sz w:val="24"/>
                <w:szCs w:val="24"/>
              </w:rPr>
            </w:pPr>
            <w:r w:rsidDel="00000000" w:rsidR="00000000" w:rsidRPr="00000000">
              <w:rPr>
                <w:sz w:val="24"/>
                <w:szCs w:val="24"/>
                <w:rtl w:val="0"/>
              </w:rPr>
              <w:t xml:space="preserve">None</w:t>
            </w:r>
          </w:p>
        </w:tc>
      </w:tr>
      <w:tr>
        <w:trPr>
          <w:cantSplit w:val="0"/>
          <w:trHeight w:val="57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9C">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9D">
            <w:pPr>
              <w:spacing w:before="240" w:lineRule="auto"/>
              <w:rPr>
                <w:sz w:val="24"/>
                <w:szCs w:val="24"/>
              </w:rPr>
            </w:pPr>
            <w:r w:rsidDel="00000000" w:rsidR="00000000" w:rsidRPr="00000000">
              <w:rPr>
                <w:sz w:val="24"/>
                <w:szCs w:val="24"/>
                <w:rtl w:val="0"/>
              </w:rPr>
              <w:t xml:space="preserve">None</w:t>
            </w:r>
          </w:p>
        </w:tc>
      </w:tr>
      <w:tr>
        <w:trPr>
          <w:cantSplit w:val="0"/>
          <w:trHeight w:val="390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A0">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A1">
            <w:pPr>
              <w:spacing w:before="240" w:lineRule="auto"/>
              <w:rPr>
                <w:sz w:val="24"/>
                <w:szCs w:val="24"/>
              </w:rPr>
            </w:pPr>
            <w:r w:rsidDel="00000000" w:rsidR="00000000" w:rsidRPr="00000000">
              <w:rPr>
                <w:sz w:val="24"/>
                <w:szCs w:val="24"/>
                <w:rtl w:val="0"/>
              </w:rPr>
              <w:t xml:space="preserve">1. User visits Bakery Shop original homepage </w:t>
            </w:r>
          </w:p>
          <w:p w:rsidR="00000000" w:rsidDel="00000000" w:rsidP="00000000" w:rsidRDefault="00000000" w:rsidRPr="00000000" w14:paraId="000003A2">
            <w:pPr>
              <w:spacing w:before="240" w:lineRule="auto"/>
              <w:rPr>
                <w:sz w:val="24"/>
                <w:szCs w:val="24"/>
              </w:rPr>
            </w:pPr>
            <w:r w:rsidDel="00000000" w:rsidR="00000000" w:rsidRPr="00000000">
              <w:rPr>
                <w:sz w:val="24"/>
                <w:szCs w:val="24"/>
                <w:rtl w:val="0"/>
              </w:rPr>
              <w:t xml:space="preserve">2. User clicks “Login” button then user clicks “Sign up new Account” or clicks on Sign up button and Bakery Shop returns the information filling page </w:t>
            </w:r>
          </w:p>
          <w:p w:rsidR="00000000" w:rsidDel="00000000" w:rsidP="00000000" w:rsidRDefault="00000000" w:rsidRPr="00000000" w14:paraId="000003A3">
            <w:pPr>
              <w:spacing w:before="240" w:lineRule="auto"/>
              <w:rPr>
                <w:sz w:val="24"/>
                <w:szCs w:val="24"/>
              </w:rPr>
            </w:pPr>
            <w:r w:rsidDel="00000000" w:rsidR="00000000" w:rsidRPr="00000000">
              <w:rPr>
                <w:sz w:val="24"/>
                <w:szCs w:val="24"/>
                <w:rtl w:val="0"/>
              </w:rPr>
              <w:t xml:space="preserve">3. User fills in email, password and personal information </w:t>
            </w:r>
          </w:p>
          <w:p w:rsidR="00000000" w:rsidDel="00000000" w:rsidP="00000000" w:rsidRDefault="00000000" w:rsidRPr="00000000" w14:paraId="000003A4">
            <w:pPr>
              <w:spacing w:before="240" w:lineRule="auto"/>
              <w:rPr>
                <w:sz w:val="24"/>
                <w:szCs w:val="24"/>
              </w:rPr>
            </w:pPr>
            <w:r w:rsidDel="00000000" w:rsidR="00000000" w:rsidRPr="00000000">
              <w:rPr>
                <w:sz w:val="24"/>
                <w:szCs w:val="24"/>
                <w:rtl w:val="0"/>
              </w:rPr>
              <w:t xml:space="preserve">4. The system checks the email and password if it is duplicated. </w:t>
            </w:r>
          </w:p>
          <w:p w:rsidR="00000000" w:rsidDel="00000000" w:rsidP="00000000" w:rsidRDefault="00000000" w:rsidRPr="00000000" w14:paraId="000003A5">
            <w:pPr>
              <w:spacing w:before="240" w:lineRule="auto"/>
              <w:rPr>
                <w:sz w:val="24"/>
                <w:szCs w:val="24"/>
              </w:rPr>
            </w:pPr>
            <w:r w:rsidDel="00000000" w:rsidR="00000000" w:rsidRPr="00000000">
              <w:rPr>
                <w:sz w:val="24"/>
                <w:szCs w:val="24"/>
                <w:rtl w:val="0"/>
              </w:rPr>
              <w:t xml:space="preserve">5. The system returns the home page.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A8">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A9">
            <w:pPr>
              <w:spacing w:before="240" w:lineRule="auto"/>
              <w:rPr>
                <w:sz w:val="24"/>
                <w:szCs w:val="24"/>
              </w:rPr>
            </w:pPr>
            <w:r w:rsidDel="00000000" w:rsidR="00000000" w:rsidRPr="00000000">
              <w:rPr>
                <w:sz w:val="24"/>
                <w:szCs w:val="24"/>
                <w:rtl w:val="0"/>
              </w:rPr>
              <w:t xml:space="preserve">Duplicated email or password</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AC">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AD">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B0">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B1">
            <w:pPr>
              <w:spacing w:before="240" w:lineRule="auto"/>
              <w:rPr>
                <w:sz w:val="24"/>
                <w:szCs w:val="24"/>
              </w:rPr>
            </w:pPr>
            <w:r w:rsidDel="00000000" w:rsidR="00000000" w:rsidRPr="00000000">
              <w:rPr>
                <w:sz w:val="24"/>
                <w:szCs w:val="24"/>
                <w:rtl w:val="0"/>
              </w:rPr>
              <w:t xml:space="preserve">User wants to login into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B4">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B5">
            <w:pPr>
              <w:widowControl w:val="0"/>
              <w:spacing w:line="240" w:lineRule="auto"/>
              <w:rPr>
                <w:sz w:val="24"/>
                <w:szCs w:val="24"/>
              </w:rPr>
            </w:pPr>
            <w:r w:rsidDel="00000000" w:rsidR="00000000" w:rsidRPr="00000000">
              <w:rPr>
                <w:rtl w:val="0"/>
              </w:rPr>
              <w:t xml:space="preserve">BR-03, BR-14, BR-04</w:t>
            </w:r>
            <w:r w:rsidDel="00000000" w:rsidR="00000000" w:rsidRPr="00000000">
              <w:rPr>
                <w:rtl w:val="0"/>
              </w:rPr>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B8">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3B9">
            <w:pPr>
              <w:spacing w:before="240" w:lineRule="auto"/>
              <w:rPr>
                <w:sz w:val="24"/>
                <w:szCs w:val="24"/>
              </w:rPr>
            </w:pPr>
            <w:r w:rsidDel="00000000" w:rsidR="00000000" w:rsidRPr="00000000">
              <w:rPr>
                <w:rtl w:val="0"/>
              </w:rPr>
            </w:r>
          </w:p>
        </w:tc>
      </w:tr>
    </w:tbl>
    <w:p w:rsidR="00000000" w:rsidDel="00000000" w:rsidP="00000000" w:rsidRDefault="00000000" w:rsidRPr="00000000" w14:paraId="000003BC">
      <w:pPr>
        <w:spacing w:after="20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3BD">
      <w:pPr>
        <w:pStyle w:val="Heading3"/>
        <w:keepNext w:val="0"/>
        <w:keepLines w:val="0"/>
        <w:spacing w:before="280" w:lineRule="auto"/>
        <w:ind w:left="1440" w:hanging="360"/>
        <w:rPr>
          <w:rFonts w:ascii="Cambria" w:cs="Cambria" w:eastAsia="Cambria" w:hAnsi="Cambria"/>
          <w:b w:val="1"/>
          <w:i w:val="1"/>
        </w:rPr>
      </w:pPr>
      <w:bookmarkStart w:colFirst="0" w:colLast="0" w:name="_heading=h.wwi66nxtmr4l" w:id="25"/>
      <w:bookmarkEnd w:id="25"/>
      <w:r w:rsidDel="00000000" w:rsidR="00000000" w:rsidRPr="00000000">
        <w:rPr>
          <w:rFonts w:ascii="Roboto" w:cs="Roboto" w:eastAsia="Roboto" w:hAnsi="Roboto"/>
          <w:color w:val="000000"/>
          <w:sz w:val="26"/>
          <w:szCs w:val="26"/>
          <w:rtl w:val="0"/>
        </w:rPr>
        <w:t xml:space="preserve">2.2.3.</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Logout</w: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tbl>
      <w:tblPr>
        <w:tblStyle w:val="Table10"/>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BF">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C0">
            <w:pPr>
              <w:spacing w:before="240" w:lineRule="auto"/>
              <w:rPr>
                <w:b w:val="1"/>
                <w:sz w:val="24"/>
                <w:szCs w:val="24"/>
              </w:rPr>
            </w:pPr>
            <w:r w:rsidDel="00000000" w:rsidR="00000000" w:rsidRPr="00000000">
              <w:rPr>
                <w:b w:val="1"/>
                <w:sz w:val="24"/>
                <w:szCs w:val="24"/>
                <w:rtl w:val="0"/>
              </w:rPr>
              <w:t xml:space="preserve">UC-03. Logout</w:t>
            </w:r>
          </w:p>
        </w:tc>
      </w:tr>
    </w:tbl>
    <w:p w:rsidR="00000000" w:rsidDel="00000000" w:rsidP="00000000" w:rsidRDefault="00000000" w:rsidRPr="00000000" w14:paraId="000003C1">
      <w:pPr>
        <w:ind w:right="120"/>
        <w:rPr/>
      </w:pPr>
      <w:r w:rsidDel="00000000" w:rsidR="00000000" w:rsidRPr="00000000">
        <w:rPr>
          <w:rtl w:val="0"/>
        </w:rPr>
        <w:t xml:space="preserve"> </w:t>
      </w:r>
    </w:p>
    <w:tbl>
      <w:tblPr>
        <w:tblStyle w:val="Table11"/>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C2">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C3">
            <w:pPr>
              <w:spacing w:before="240" w:lineRule="auto"/>
              <w:rPr>
                <w:sz w:val="24"/>
                <w:szCs w:val="24"/>
              </w:rPr>
            </w:pPr>
            <w:r w:rsidDel="00000000" w:rsidR="00000000" w:rsidRPr="00000000">
              <w:rPr>
                <w:sz w:val="24"/>
                <w:szCs w:val="24"/>
                <w:rtl w:val="0"/>
              </w:rPr>
              <w:t xml:space="preserve">All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C4">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C5">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C6">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C7">
            <w:pPr>
              <w:spacing w:before="240" w:lineRule="auto"/>
              <w:rPr>
                <w:sz w:val="24"/>
                <w:szCs w:val="24"/>
              </w:rPr>
            </w:pPr>
            <w:r w:rsidDel="00000000" w:rsidR="00000000" w:rsidRPr="00000000">
              <w:rPr>
                <w:sz w:val="24"/>
                <w:szCs w:val="24"/>
                <w:rtl w:val="0"/>
              </w:rPr>
              <w:t xml:space="preserve">Users want to logout Bakery Shop system</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CA">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C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wants to </w:t>
            </w:r>
            <w:r w:rsidDel="00000000" w:rsidR="00000000" w:rsidRPr="00000000">
              <w:rPr>
                <w:sz w:val="24"/>
                <w:szCs w:val="24"/>
                <w:rtl w:val="0"/>
              </w:rPr>
              <w:t xml:space="preserve">logout the Bakery Shop system</w:t>
            </w:r>
            <w:r w:rsidDel="00000000" w:rsidR="00000000" w:rsidRPr="00000000">
              <w:rPr>
                <w:rFonts w:ascii="Roboto" w:cs="Roboto" w:eastAsia="Roboto" w:hAnsi="Roboto"/>
                <w:sz w:val="24"/>
                <w:szCs w:val="24"/>
                <w:rtl w:val="0"/>
              </w:rPr>
              <w:t xml:space="preserv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CE">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CF">
            <w:pPr>
              <w:spacing w:before="240" w:lineRule="auto"/>
              <w:rPr>
                <w:sz w:val="24"/>
                <w:szCs w:val="24"/>
              </w:rPr>
            </w:pPr>
            <w:r w:rsidDel="00000000" w:rsidR="00000000" w:rsidRPr="00000000">
              <w:rPr>
                <w:sz w:val="24"/>
                <w:szCs w:val="24"/>
                <w:rtl w:val="0"/>
              </w:rPr>
              <w:t xml:space="preserve">User is logged in to Bakery Shop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2">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3">
            <w:pPr>
              <w:spacing w:before="240" w:lineRule="auto"/>
              <w:rPr>
                <w:sz w:val="24"/>
                <w:szCs w:val="24"/>
              </w:rPr>
            </w:pPr>
            <w:r w:rsidDel="00000000" w:rsidR="00000000" w:rsidRPr="00000000">
              <w:rPr>
                <w:sz w:val="24"/>
                <w:szCs w:val="24"/>
                <w:rtl w:val="0"/>
              </w:rPr>
              <w:t xml:space="preserve">None</w:t>
            </w:r>
          </w:p>
        </w:tc>
      </w:tr>
      <w:tr>
        <w:trPr>
          <w:cantSplit w:val="0"/>
          <w:trHeight w:val="66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6">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7">
            <w:pPr>
              <w:spacing w:before="240" w:lineRule="auto"/>
              <w:rPr>
                <w:sz w:val="24"/>
                <w:szCs w:val="24"/>
              </w:rPr>
            </w:pPr>
            <w:r w:rsidDel="00000000" w:rsidR="00000000" w:rsidRPr="00000000">
              <w:rPr>
                <w:sz w:val="24"/>
                <w:szCs w:val="24"/>
                <w:rtl w:val="0"/>
              </w:rPr>
              <w:t xml:space="preserve">1. User clicks the Logout button icon next to the ava icon on the navigation bar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A">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B">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E">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DF">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E2">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E3">
            <w:pPr>
              <w:spacing w:before="240" w:lineRule="auto"/>
              <w:rPr>
                <w:sz w:val="24"/>
                <w:szCs w:val="24"/>
              </w:rPr>
            </w:pPr>
            <w:r w:rsidDel="00000000" w:rsidR="00000000" w:rsidRPr="00000000">
              <w:rPr>
                <w:sz w:val="24"/>
                <w:szCs w:val="24"/>
                <w:rtl w:val="0"/>
              </w:rPr>
              <w:t xml:space="preserve">User wants to logout 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E6">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E7">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EA">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3EB">
            <w:pPr>
              <w:spacing w:before="240" w:lineRule="auto"/>
              <w:rPr>
                <w:sz w:val="24"/>
                <w:szCs w:val="24"/>
              </w:rPr>
            </w:pPr>
            <w:r w:rsidDel="00000000" w:rsidR="00000000" w:rsidRPr="00000000">
              <w:rPr>
                <w:rtl w:val="0"/>
              </w:rPr>
            </w:r>
          </w:p>
        </w:tc>
      </w:tr>
    </w:tbl>
    <w:p w:rsidR="00000000" w:rsidDel="00000000" w:rsidP="00000000" w:rsidRDefault="00000000" w:rsidRPr="00000000" w14:paraId="000003EE">
      <w:pPr>
        <w:spacing w:after="20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3EF">
      <w:pPr>
        <w:spacing w:after="200" w:before="240" w:lineRule="auto"/>
        <w:ind w:left="2160" w:hanging="260"/>
        <w:rPr>
          <w:rFonts w:ascii="Roboto" w:cs="Roboto" w:eastAsia="Roboto" w:hAnsi="Roboto"/>
        </w:rPr>
      </w:pPr>
      <w:r w:rsidDel="00000000" w:rsidR="00000000" w:rsidRPr="00000000">
        <w:rPr>
          <w:rtl w:val="0"/>
        </w:rPr>
      </w:r>
    </w:p>
    <w:p w:rsidR="00000000" w:rsidDel="00000000" w:rsidP="00000000" w:rsidRDefault="00000000" w:rsidRPr="00000000" w14:paraId="000003F0">
      <w:pPr>
        <w:pStyle w:val="Heading3"/>
        <w:keepNext w:val="0"/>
        <w:keepLines w:val="0"/>
        <w:spacing w:before="280" w:lineRule="auto"/>
        <w:ind w:left="1440" w:hanging="360"/>
        <w:rPr>
          <w:rFonts w:ascii="Roboto" w:cs="Roboto" w:eastAsia="Roboto" w:hAnsi="Roboto"/>
          <w:sz w:val="26"/>
          <w:szCs w:val="26"/>
        </w:rPr>
      </w:pPr>
      <w:bookmarkStart w:colFirst="0" w:colLast="0" w:name="_heading=h.52x3xule4968" w:id="26"/>
      <w:bookmarkEnd w:id="26"/>
      <w:r w:rsidDel="00000000" w:rsidR="00000000" w:rsidRPr="00000000">
        <w:rPr>
          <w:rFonts w:ascii="Roboto" w:cs="Roboto" w:eastAsia="Roboto" w:hAnsi="Roboto"/>
          <w:sz w:val="26"/>
          <w:szCs w:val="26"/>
          <w:rtl w:val="0"/>
        </w:rPr>
        <w:t xml:space="preserve">2.2.4. Update user information</w:t>
      </w:r>
    </w:p>
    <w:p w:rsidR="00000000" w:rsidDel="00000000" w:rsidP="00000000" w:rsidRDefault="00000000" w:rsidRPr="00000000" w14:paraId="000003F1">
      <w:pPr>
        <w:rPr/>
      </w:pPr>
      <w:r w:rsidDel="00000000" w:rsidR="00000000" w:rsidRPr="00000000">
        <w:rPr>
          <w:rtl w:val="0"/>
        </w:rPr>
      </w:r>
    </w:p>
    <w:tbl>
      <w:tblPr>
        <w:tblStyle w:val="Table12"/>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F2">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3F3">
            <w:pPr>
              <w:spacing w:before="240" w:lineRule="auto"/>
              <w:rPr>
                <w:b w:val="1"/>
                <w:sz w:val="24"/>
                <w:szCs w:val="24"/>
              </w:rPr>
            </w:pPr>
            <w:r w:rsidDel="00000000" w:rsidR="00000000" w:rsidRPr="00000000">
              <w:rPr>
                <w:b w:val="1"/>
                <w:sz w:val="24"/>
                <w:szCs w:val="24"/>
                <w:rtl w:val="0"/>
              </w:rPr>
              <w:t xml:space="preserve">UC-04. Update user information</w:t>
            </w:r>
          </w:p>
        </w:tc>
      </w:tr>
    </w:tbl>
    <w:p w:rsidR="00000000" w:rsidDel="00000000" w:rsidP="00000000" w:rsidRDefault="00000000" w:rsidRPr="00000000" w14:paraId="000003F4">
      <w:pPr>
        <w:ind w:right="120"/>
        <w:rPr/>
      </w:pPr>
      <w:r w:rsidDel="00000000" w:rsidR="00000000" w:rsidRPr="00000000">
        <w:rPr>
          <w:rtl w:val="0"/>
        </w:rPr>
        <w:t xml:space="preserve"> </w:t>
      </w:r>
    </w:p>
    <w:tbl>
      <w:tblPr>
        <w:tblStyle w:val="Table13"/>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F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F6">
            <w:pPr>
              <w:spacing w:before="240" w:lineRule="auto"/>
              <w:rPr>
                <w:sz w:val="24"/>
                <w:szCs w:val="24"/>
              </w:rPr>
            </w:pPr>
            <w:r w:rsidDel="00000000" w:rsidR="00000000" w:rsidRPr="00000000">
              <w:rPr>
                <w:sz w:val="24"/>
                <w:szCs w:val="24"/>
                <w:rtl w:val="0"/>
              </w:rPr>
              <w:t xml:space="preserve">All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F7">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F8">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F9">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3FA">
            <w:pPr>
              <w:spacing w:before="240" w:lineRule="auto"/>
              <w:rPr>
                <w:sz w:val="24"/>
                <w:szCs w:val="24"/>
              </w:rPr>
            </w:pPr>
            <w:r w:rsidDel="00000000" w:rsidR="00000000" w:rsidRPr="00000000">
              <w:rPr>
                <w:sz w:val="24"/>
                <w:szCs w:val="24"/>
                <w:rtl w:val="0"/>
              </w:rPr>
              <w:t xml:space="preserve">User wants to update their personal information</w:t>
            </w:r>
          </w:p>
        </w:tc>
      </w:tr>
      <w:tr>
        <w:trPr>
          <w:cantSplit w:val="0"/>
          <w:trHeight w:val="88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FD">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3FE">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access the information editing page by clicking on the Profile button on the navigation bar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01">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02">
            <w:pPr>
              <w:spacing w:before="240" w:lineRule="auto"/>
              <w:rPr>
                <w:sz w:val="24"/>
                <w:szCs w:val="24"/>
              </w:rPr>
            </w:pPr>
            <w:r w:rsidDel="00000000" w:rsidR="00000000" w:rsidRPr="00000000">
              <w:rPr>
                <w:sz w:val="24"/>
                <w:szCs w:val="24"/>
                <w:rtl w:val="0"/>
              </w:rPr>
              <w:t xml:space="preserve">User is logged in to Bakery Shop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05">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06">
            <w:pPr>
              <w:spacing w:before="240" w:lineRule="auto"/>
              <w:rPr>
                <w:sz w:val="24"/>
                <w:szCs w:val="24"/>
              </w:rPr>
            </w:pPr>
            <w:r w:rsidDel="00000000" w:rsidR="00000000" w:rsidRPr="00000000">
              <w:rPr>
                <w:sz w:val="24"/>
                <w:szCs w:val="24"/>
                <w:rtl w:val="0"/>
              </w:rPr>
              <w:t xml:space="preserve">None</w:t>
            </w:r>
          </w:p>
        </w:tc>
      </w:tr>
      <w:tr>
        <w:trPr>
          <w:cantSplit w:val="0"/>
          <w:trHeight w:val="66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09">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0A">
            <w:pPr>
              <w:spacing w:before="240" w:lineRule="auto"/>
              <w:rPr>
                <w:rFonts w:ascii="Roboto" w:cs="Roboto" w:eastAsia="Roboto" w:hAnsi="Roboto"/>
                <w:sz w:val="24"/>
                <w:szCs w:val="24"/>
              </w:rPr>
            </w:pPr>
            <w:r w:rsidDel="00000000" w:rsidR="00000000" w:rsidRPr="00000000">
              <w:rPr>
                <w:sz w:val="24"/>
                <w:szCs w:val="24"/>
                <w:rtl w:val="0"/>
              </w:rPr>
              <w:t xml:space="preserve">1. User clicks on the Profile button </w:t>
            </w:r>
            <w:r w:rsidDel="00000000" w:rsidR="00000000" w:rsidRPr="00000000">
              <w:rPr>
                <w:rFonts w:ascii="Roboto" w:cs="Roboto" w:eastAsia="Roboto" w:hAnsi="Roboto"/>
                <w:sz w:val="24"/>
                <w:szCs w:val="24"/>
                <w:rtl w:val="0"/>
              </w:rPr>
              <w:t xml:space="preserve">on the navigation bar</w:t>
            </w:r>
          </w:p>
          <w:p w:rsidR="00000000" w:rsidDel="00000000" w:rsidP="00000000" w:rsidRDefault="00000000" w:rsidRPr="00000000" w14:paraId="0000040B">
            <w:pPr>
              <w:spacing w:before="240" w:lineRule="auto"/>
              <w:rPr>
                <w:sz w:val="24"/>
                <w:szCs w:val="24"/>
              </w:rPr>
            </w:pPr>
            <w:r w:rsidDel="00000000" w:rsidR="00000000" w:rsidRPr="00000000">
              <w:rPr>
                <w:sz w:val="24"/>
                <w:szCs w:val="24"/>
                <w:rtl w:val="0"/>
              </w:rPr>
              <w:t xml:space="preserve"> 2.The screen returns to the personal information editing screen. </w:t>
            </w:r>
          </w:p>
          <w:p w:rsidR="00000000" w:rsidDel="00000000" w:rsidP="00000000" w:rsidRDefault="00000000" w:rsidRPr="00000000" w14:paraId="0000040C">
            <w:pPr>
              <w:spacing w:before="240" w:lineRule="auto"/>
              <w:rPr>
                <w:sz w:val="24"/>
                <w:szCs w:val="24"/>
              </w:rPr>
            </w:pPr>
            <w:r w:rsidDel="00000000" w:rsidR="00000000" w:rsidRPr="00000000">
              <w:rPr>
                <w:sz w:val="24"/>
                <w:szCs w:val="24"/>
                <w:rtl w:val="0"/>
              </w:rPr>
              <w:t xml:space="preserve">3. User changes the information they want </w:t>
            </w:r>
          </w:p>
          <w:p w:rsidR="00000000" w:rsidDel="00000000" w:rsidP="00000000" w:rsidRDefault="00000000" w:rsidRPr="00000000" w14:paraId="0000040D">
            <w:pPr>
              <w:spacing w:before="240" w:lineRule="auto"/>
              <w:rPr>
                <w:sz w:val="24"/>
                <w:szCs w:val="24"/>
              </w:rPr>
            </w:pPr>
            <w:r w:rsidDel="00000000" w:rsidR="00000000" w:rsidRPr="00000000">
              <w:rPr>
                <w:sz w:val="24"/>
                <w:szCs w:val="24"/>
                <w:rtl w:val="0"/>
              </w:rPr>
              <w:t xml:space="preserve">4. The system compares, checks, and overwrites new information in the database </w:t>
            </w:r>
          </w:p>
          <w:p w:rsidR="00000000" w:rsidDel="00000000" w:rsidP="00000000" w:rsidRDefault="00000000" w:rsidRPr="00000000" w14:paraId="0000040E">
            <w:pPr>
              <w:spacing w:before="240" w:lineRule="auto"/>
              <w:rPr>
                <w:sz w:val="24"/>
                <w:szCs w:val="24"/>
              </w:rPr>
            </w:pPr>
            <w:r w:rsidDel="00000000" w:rsidR="00000000" w:rsidRPr="00000000">
              <w:rPr>
                <w:sz w:val="24"/>
                <w:szCs w:val="24"/>
                <w:rtl w:val="0"/>
              </w:rPr>
              <w:t xml:space="preserve">5. The system returns the successful result screen.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1">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2">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5">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6">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9">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A">
            <w:pPr>
              <w:spacing w:before="240" w:lineRule="auto"/>
              <w:rPr>
                <w:sz w:val="24"/>
                <w:szCs w:val="24"/>
              </w:rPr>
            </w:pPr>
            <w:r w:rsidDel="00000000" w:rsidR="00000000" w:rsidRPr="00000000">
              <w:rPr>
                <w:sz w:val="24"/>
                <w:szCs w:val="24"/>
                <w:rtl w:val="0"/>
              </w:rPr>
              <w:t xml:space="preserve">User changes personal information in the Bakery Shop system</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D">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1E">
            <w:pPr>
              <w:spacing w:before="240" w:lineRule="auto"/>
              <w:rPr>
                <w:sz w:val="24"/>
                <w:szCs w:val="24"/>
              </w:rPr>
            </w:pPr>
            <w:r w:rsidDel="00000000" w:rsidR="00000000" w:rsidRPr="00000000">
              <w:rPr>
                <w:sz w:val="24"/>
                <w:szCs w:val="24"/>
                <w:rtl w:val="0"/>
              </w:rPr>
              <w:t xml:space="preserve">BR-01</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21">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422">
            <w:pPr>
              <w:spacing w:before="240" w:lineRule="auto"/>
              <w:rPr>
                <w:sz w:val="24"/>
                <w:szCs w:val="24"/>
              </w:rPr>
            </w:pPr>
            <w:r w:rsidDel="00000000" w:rsidR="00000000" w:rsidRPr="00000000">
              <w:rPr>
                <w:rtl w:val="0"/>
              </w:rPr>
            </w:r>
          </w:p>
        </w:tc>
      </w:tr>
    </w:tbl>
    <w:p w:rsidR="00000000" w:rsidDel="00000000" w:rsidP="00000000" w:rsidRDefault="00000000" w:rsidRPr="00000000" w14:paraId="00000425">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ind w:left="1440" w:hanging="360"/>
        <w:rPr>
          <w:rFonts w:ascii="Roboto" w:cs="Roboto" w:eastAsia="Roboto" w:hAnsi="Roboto"/>
          <w:sz w:val="26"/>
          <w:szCs w:val="26"/>
        </w:rPr>
      </w:pPr>
      <w:bookmarkStart w:colFirst="0" w:colLast="0" w:name="_heading=h.mizf7fr41hk1" w:id="27"/>
      <w:bookmarkEnd w:id="27"/>
      <w:r w:rsidDel="00000000" w:rsidR="00000000" w:rsidRPr="00000000">
        <w:rPr>
          <w:rFonts w:ascii="Roboto" w:cs="Roboto" w:eastAsia="Roboto" w:hAnsi="Roboto"/>
          <w:sz w:val="26"/>
          <w:szCs w:val="26"/>
          <w:rtl w:val="0"/>
        </w:rPr>
        <w:t xml:space="preserve">2.2.5 Change password</w:t>
      </w:r>
    </w:p>
    <w:p w:rsidR="00000000" w:rsidDel="00000000" w:rsidP="00000000" w:rsidRDefault="00000000" w:rsidRPr="00000000" w14:paraId="00000427">
      <w:pPr>
        <w:rPr/>
      </w:pPr>
      <w:r w:rsidDel="00000000" w:rsidR="00000000" w:rsidRPr="00000000">
        <w:rPr>
          <w:rtl w:val="0"/>
        </w:rPr>
      </w:r>
    </w:p>
    <w:tbl>
      <w:tblPr>
        <w:tblStyle w:val="Table14"/>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28">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29">
            <w:pPr>
              <w:spacing w:before="240" w:lineRule="auto"/>
              <w:rPr>
                <w:b w:val="1"/>
                <w:sz w:val="24"/>
                <w:szCs w:val="24"/>
              </w:rPr>
            </w:pPr>
            <w:r w:rsidDel="00000000" w:rsidR="00000000" w:rsidRPr="00000000">
              <w:rPr>
                <w:b w:val="1"/>
                <w:sz w:val="24"/>
                <w:szCs w:val="24"/>
                <w:rtl w:val="0"/>
              </w:rPr>
              <w:t xml:space="preserve">UC-05. Change password</w:t>
            </w:r>
          </w:p>
        </w:tc>
      </w:tr>
    </w:tbl>
    <w:p w:rsidR="00000000" w:rsidDel="00000000" w:rsidP="00000000" w:rsidRDefault="00000000" w:rsidRPr="00000000" w14:paraId="0000042A">
      <w:pPr>
        <w:ind w:right="120"/>
        <w:rPr/>
      </w:pPr>
      <w:r w:rsidDel="00000000" w:rsidR="00000000" w:rsidRPr="00000000">
        <w:rPr>
          <w:rtl w:val="0"/>
        </w:rPr>
        <w:t xml:space="preserve"> </w:t>
      </w:r>
    </w:p>
    <w:tbl>
      <w:tblPr>
        <w:tblStyle w:val="Table15"/>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310"/>
        <w:gridCol w:w="2325"/>
        <w:gridCol w:w="2235"/>
        <w:tblGridChange w:id="0">
          <w:tblGrid>
            <w:gridCol w:w="2145"/>
            <w:gridCol w:w="2310"/>
            <w:gridCol w:w="2325"/>
            <w:gridCol w:w="2235"/>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2B">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2C">
            <w:pPr>
              <w:spacing w:before="240" w:lineRule="auto"/>
              <w:rPr>
                <w:sz w:val="24"/>
                <w:szCs w:val="24"/>
              </w:rPr>
            </w:pPr>
            <w:r w:rsidDel="00000000" w:rsidR="00000000" w:rsidRPr="00000000">
              <w:rPr>
                <w:sz w:val="24"/>
                <w:szCs w:val="24"/>
                <w:rtl w:val="0"/>
              </w:rPr>
              <w:t xml:space="preserve">All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2D">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2E">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2F">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30">
            <w:pPr>
              <w:spacing w:before="240" w:lineRule="auto"/>
              <w:rPr>
                <w:sz w:val="24"/>
                <w:szCs w:val="24"/>
              </w:rPr>
            </w:pPr>
            <w:r w:rsidDel="00000000" w:rsidR="00000000" w:rsidRPr="00000000">
              <w:rPr>
                <w:sz w:val="24"/>
                <w:szCs w:val="24"/>
                <w:rtl w:val="0"/>
              </w:rPr>
              <w:t xml:space="preserve">User wants to change his/her password </w:t>
            </w:r>
          </w:p>
        </w:tc>
      </w:tr>
      <w:tr>
        <w:trPr>
          <w:cantSplit w:val="0"/>
          <w:trHeight w:val="88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3">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4">
            <w:pPr>
              <w:spacing w:before="240" w:lineRule="auto"/>
              <w:rPr>
                <w:rFonts w:ascii="Roboto" w:cs="Roboto" w:eastAsia="Roboto" w:hAnsi="Roboto"/>
                <w:sz w:val="24"/>
                <w:szCs w:val="24"/>
              </w:rPr>
            </w:pPr>
            <w:r w:rsidDel="00000000" w:rsidR="00000000" w:rsidRPr="00000000">
              <w:rPr>
                <w:sz w:val="24"/>
                <w:szCs w:val="24"/>
                <w:rtl w:val="0"/>
              </w:rPr>
              <w:t xml:space="preserve">User wants to change their password</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7">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8">
            <w:pPr>
              <w:spacing w:before="240" w:lineRule="auto"/>
              <w:rPr>
                <w:sz w:val="24"/>
                <w:szCs w:val="24"/>
              </w:rPr>
            </w:pPr>
            <w:r w:rsidDel="00000000" w:rsidR="00000000" w:rsidRPr="00000000">
              <w:rPr>
                <w:sz w:val="24"/>
                <w:szCs w:val="24"/>
                <w:rtl w:val="0"/>
              </w:rPr>
              <w:t xml:space="preserve">User is logged in to Bakery Shop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B">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C">
            <w:pPr>
              <w:spacing w:before="240" w:lineRule="auto"/>
              <w:rPr>
                <w:sz w:val="24"/>
                <w:szCs w:val="24"/>
              </w:rPr>
            </w:pPr>
            <w:r w:rsidDel="00000000" w:rsidR="00000000" w:rsidRPr="00000000">
              <w:rPr>
                <w:sz w:val="24"/>
                <w:szCs w:val="24"/>
                <w:rtl w:val="0"/>
              </w:rPr>
              <w:t xml:space="preserve">None</w:t>
            </w:r>
          </w:p>
        </w:tc>
      </w:tr>
      <w:tr>
        <w:trPr>
          <w:cantSplit w:val="0"/>
          <w:trHeight w:val="66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3F">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40">
            <w:pPr>
              <w:spacing w:before="240" w:lineRule="auto"/>
              <w:rPr>
                <w:rFonts w:ascii="Roboto" w:cs="Roboto" w:eastAsia="Roboto" w:hAnsi="Roboto"/>
                <w:sz w:val="24"/>
                <w:szCs w:val="24"/>
              </w:rPr>
            </w:pPr>
            <w:r w:rsidDel="00000000" w:rsidR="00000000" w:rsidRPr="00000000">
              <w:rPr>
                <w:sz w:val="24"/>
                <w:szCs w:val="24"/>
                <w:rtl w:val="0"/>
              </w:rPr>
              <w:t xml:space="preserve">1. User clicks on the Profile button </w:t>
            </w:r>
            <w:r w:rsidDel="00000000" w:rsidR="00000000" w:rsidRPr="00000000">
              <w:rPr>
                <w:rFonts w:ascii="Roboto" w:cs="Roboto" w:eastAsia="Roboto" w:hAnsi="Roboto"/>
                <w:sz w:val="24"/>
                <w:szCs w:val="24"/>
                <w:rtl w:val="0"/>
              </w:rPr>
              <w:t xml:space="preserve">on the navigation bar</w:t>
            </w:r>
          </w:p>
          <w:p w:rsidR="00000000" w:rsidDel="00000000" w:rsidP="00000000" w:rsidRDefault="00000000" w:rsidRPr="00000000" w14:paraId="00000441">
            <w:pPr>
              <w:spacing w:before="240" w:lineRule="auto"/>
              <w:rPr>
                <w:sz w:val="24"/>
                <w:szCs w:val="24"/>
              </w:rPr>
            </w:pPr>
            <w:r w:rsidDel="00000000" w:rsidR="00000000" w:rsidRPr="00000000">
              <w:rPr>
                <w:sz w:val="24"/>
                <w:szCs w:val="24"/>
                <w:rtl w:val="0"/>
              </w:rPr>
              <w:t xml:space="preserve"> 2.The screen returns to the personal information editing screen. </w:t>
            </w:r>
          </w:p>
          <w:p w:rsidR="00000000" w:rsidDel="00000000" w:rsidP="00000000" w:rsidRDefault="00000000" w:rsidRPr="00000000" w14:paraId="00000442">
            <w:pPr>
              <w:spacing w:before="240" w:lineRule="auto"/>
              <w:rPr>
                <w:sz w:val="24"/>
                <w:szCs w:val="24"/>
              </w:rPr>
            </w:pPr>
            <w:r w:rsidDel="00000000" w:rsidR="00000000" w:rsidRPr="00000000">
              <w:rPr>
                <w:sz w:val="24"/>
                <w:szCs w:val="24"/>
                <w:rtl w:val="0"/>
              </w:rPr>
              <w:t xml:space="preserve">3. User clicks on the Change password button</w:t>
            </w:r>
          </w:p>
          <w:p w:rsidR="00000000" w:rsidDel="00000000" w:rsidP="00000000" w:rsidRDefault="00000000" w:rsidRPr="00000000" w14:paraId="00000443">
            <w:pPr>
              <w:spacing w:before="240" w:lineRule="auto"/>
              <w:rPr>
                <w:sz w:val="24"/>
                <w:szCs w:val="24"/>
              </w:rPr>
            </w:pPr>
            <w:r w:rsidDel="00000000" w:rsidR="00000000" w:rsidRPr="00000000">
              <w:rPr>
                <w:sz w:val="24"/>
                <w:szCs w:val="24"/>
                <w:rtl w:val="0"/>
              </w:rPr>
              <w:t xml:space="preserve">4. User fill in the old and new password and confirm password</w:t>
            </w:r>
          </w:p>
          <w:p w:rsidR="00000000" w:rsidDel="00000000" w:rsidP="00000000" w:rsidRDefault="00000000" w:rsidRPr="00000000" w14:paraId="00000444">
            <w:pPr>
              <w:spacing w:before="240" w:lineRule="auto"/>
              <w:rPr>
                <w:sz w:val="24"/>
                <w:szCs w:val="24"/>
              </w:rPr>
            </w:pPr>
            <w:r w:rsidDel="00000000" w:rsidR="00000000" w:rsidRPr="00000000">
              <w:rPr>
                <w:sz w:val="24"/>
                <w:szCs w:val="24"/>
                <w:rtl w:val="0"/>
              </w:rPr>
              <w:t xml:space="preserve">5. The system compares, checks, and overwrites new information in the database </w:t>
            </w:r>
          </w:p>
          <w:p w:rsidR="00000000" w:rsidDel="00000000" w:rsidP="00000000" w:rsidRDefault="00000000" w:rsidRPr="00000000" w14:paraId="00000445">
            <w:pPr>
              <w:spacing w:before="240" w:lineRule="auto"/>
              <w:rPr>
                <w:sz w:val="24"/>
                <w:szCs w:val="24"/>
              </w:rPr>
            </w:pPr>
            <w:r w:rsidDel="00000000" w:rsidR="00000000" w:rsidRPr="00000000">
              <w:rPr>
                <w:sz w:val="24"/>
                <w:szCs w:val="24"/>
                <w:rtl w:val="0"/>
              </w:rPr>
              <w:t xml:space="preserve">6. The system returns the successful result screen.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48">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49">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4C">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4D">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50">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51">
            <w:pPr>
              <w:spacing w:before="240" w:lineRule="auto"/>
              <w:rPr>
                <w:sz w:val="24"/>
                <w:szCs w:val="24"/>
              </w:rPr>
            </w:pPr>
            <w:r w:rsidDel="00000000" w:rsidR="00000000" w:rsidRPr="00000000">
              <w:rPr>
                <w:sz w:val="24"/>
                <w:szCs w:val="24"/>
                <w:rtl w:val="0"/>
              </w:rPr>
              <w:t xml:space="preserve">User wants to change his/her password</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54">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55">
            <w:pPr>
              <w:spacing w:before="240" w:lineRule="auto"/>
              <w:rPr>
                <w:sz w:val="24"/>
                <w:szCs w:val="24"/>
              </w:rPr>
            </w:pPr>
            <w:r w:rsidDel="00000000" w:rsidR="00000000" w:rsidRPr="00000000">
              <w:rPr>
                <w:sz w:val="24"/>
                <w:szCs w:val="24"/>
                <w:rtl w:val="0"/>
              </w:rPr>
              <w:t xml:space="preserve">BR-05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58">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459">
            <w:pPr>
              <w:spacing w:before="240" w:lineRule="auto"/>
              <w:rPr>
                <w:sz w:val="24"/>
                <w:szCs w:val="24"/>
              </w:rPr>
            </w:pPr>
            <w:r w:rsidDel="00000000" w:rsidR="00000000" w:rsidRPr="00000000">
              <w:rPr>
                <w:rtl w:val="0"/>
              </w:rPr>
            </w:r>
          </w:p>
        </w:tc>
      </w:tr>
    </w:tbl>
    <w:p w:rsidR="00000000" w:rsidDel="00000000" w:rsidP="00000000" w:rsidRDefault="00000000" w:rsidRPr="00000000" w14:paraId="0000045C">
      <w:pPr>
        <w:spacing w:after="240" w:before="240" w:lineRule="auto"/>
        <w:rPr>
          <w:rFonts w:ascii="Roboto" w:cs="Roboto" w:eastAsia="Roboto" w:hAnsi="Roboto"/>
        </w:rPr>
      </w:pPr>
      <w:bookmarkStart w:colFirst="0" w:colLast="0" w:name="_heading=h.4i7ojhp" w:id="28"/>
      <w:bookmarkEnd w:id="28"/>
      <w:r w:rsidDel="00000000" w:rsidR="00000000" w:rsidRPr="00000000">
        <w:rPr>
          <w:rtl w:val="0"/>
        </w:rPr>
      </w:r>
    </w:p>
    <w:p w:rsidR="00000000" w:rsidDel="00000000" w:rsidP="00000000" w:rsidRDefault="00000000" w:rsidRPr="00000000" w14:paraId="0000045D">
      <w:pPr>
        <w:pStyle w:val="Heading2"/>
        <w:keepNext w:val="0"/>
        <w:keepLines w:val="0"/>
        <w:spacing w:after="80" w:lineRule="auto"/>
        <w:ind w:left="1080" w:hanging="360"/>
        <w:rPr>
          <w:rFonts w:ascii="Roboto" w:cs="Roboto" w:eastAsia="Roboto" w:hAnsi="Roboto"/>
          <w:sz w:val="34"/>
          <w:szCs w:val="34"/>
        </w:rPr>
      </w:pPr>
      <w:bookmarkStart w:colFirst="0" w:colLast="0" w:name="_heading=h.2xcytpi" w:id="29"/>
      <w:bookmarkEnd w:id="29"/>
      <w:r w:rsidDel="00000000" w:rsidR="00000000" w:rsidRPr="00000000">
        <w:rPr>
          <w:rFonts w:ascii="Roboto" w:cs="Roboto" w:eastAsia="Roboto" w:hAnsi="Roboto"/>
          <w:sz w:val="34"/>
          <w:szCs w:val="34"/>
          <w:rtl w:val="0"/>
        </w:rPr>
        <w:t xml:space="preserve">2.3</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Guest Features</w:t>
      </w:r>
    </w:p>
    <w:p w:rsidR="00000000" w:rsidDel="00000000" w:rsidP="00000000" w:rsidRDefault="00000000" w:rsidRPr="00000000" w14:paraId="0000045E">
      <w:pPr>
        <w:pStyle w:val="Heading3"/>
        <w:keepNext w:val="0"/>
        <w:keepLines w:val="0"/>
        <w:spacing w:before="280" w:lineRule="auto"/>
        <w:ind w:left="1260" w:hanging="260"/>
        <w:rPr>
          <w:rFonts w:ascii="Roboto" w:cs="Roboto" w:eastAsia="Roboto" w:hAnsi="Roboto"/>
          <w:color w:val="000000"/>
          <w:sz w:val="26"/>
          <w:szCs w:val="26"/>
        </w:rPr>
      </w:pPr>
      <w:bookmarkStart w:colFirst="0" w:colLast="0" w:name="_heading=h.1ci93xb" w:id="30"/>
      <w:bookmarkEnd w:id="30"/>
      <w:r w:rsidDel="00000000" w:rsidR="00000000" w:rsidRPr="00000000">
        <w:rPr>
          <w:rFonts w:ascii="Roboto" w:cs="Roboto" w:eastAsia="Roboto" w:hAnsi="Roboto"/>
          <w:color w:val="000000"/>
          <w:sz w:val="26"/>
          <w:szCs w:val="26"/>
          <w:rtl w:val="0"/>
        </w:rPr>
        <w:t xml:space="preserve">2.3.1.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 list of available products</w:t>
      </w:r>
    </w:p>
    <w:p w:rsidR="00000000" w:rsidDel="00000000" w:rsidP="00000000" w:rsidRDefault="00000000" w:rsidRPr="00000000" w14:paraId="0000045F">
      <w:pPr>
        <w:rPr/>
      </w:pPr>
      <w:r w:rsidDel="00000000" w:rsidR="00000000" w:rsidRPr="00000000">
        <w:rPr>
          <w:rtl w:val="0"/>
        </w:rPr>
      </w:r>
    </w:p>
    <w:tbl>
      <w:tblPr>
        <w:tblStyle w:val="Table1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60">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61">
            <w:pPr>
              <w:spacing w:before="240" w:lineRule="auto"/>
              <w:rPr>
                <w:b w:val="1"/>
                <w:sz w:val="24"/>
                <w:szCs w:val="24"/>
              </w:rPr>
            </w:pPr>
            <w:r w:rsidDel="00000000" w:rsidR="00000000" w:rsidRPr="00000000">
              <w:rPr>
                <w:b w:val="1"/>
                <w:sz w:val="24"/>
                <w:szCs w:val="24"/>
                <w:rtl w:val="0"/>
              </w:rPr>
              <w:t xml:space="preserve">UC-06. Get a list of available products</w:t>
            </w:r>
          </w:p>
        </w:tc>
      </w:tr>
    </w:tbl>
    <w:p w:rsidR="00000000" w:rsidDel="00000000" w:rsidP="00000000" w:rsidRDefault="00000000" w:rsidRPr="00000000" w14:paraId="00000462">
      <w:pPr>
        <w:ind w:right="120"/>
        <w:rPr/>
      </w:pPr>
      <w:r w:rsidDel="00000000" w:rsidR="00000000" w:rsidRPr="00000000">
        <w:rPr>
          <w:rtl w:val="0"/>
        </w:rPr>
        <w:t xml:space="preserve"> </w:t>
      </w:r>
    </w:p>
    <w:tbl>
      <w:tblPr>
        <w:tblStyle w:val="Table1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63">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64">
            <w:pPr>
              <w:spacing w:before="240" w:lineRule="auto"/>
              <w:rPr>
                <w:sz w:val="24"/>
                <w:szCs w:val="24"/>
              </w:rPr>
            </w:pPr>
            <w:r w:rsidDel="00000000" w:rsidR="00000000" w:rsidRPr="00000000">
              <w:rPr>
                <w:sz w:val="24"/>
                <w:szCs w:val="24"/>
                <w:rtl w:val="0"/>
              </w:rPr>
              <w:t xml:space="preserve">Guest</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6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66">
            <w:pPr>
              <w:rPr>
                <w:sz w:val="24"/>
                <w:szCs w:val="24"/>
              </w:rPr>
            </w:pPr>
            <w:r w:rsidDel="00000000" w:rsidR="00000000" w:rsidRPr="00000000">
              <w:rPr>
                <w:sz w:val="24"/>
                <w:szCs w:val="24"/>
                <w:rtl w:val="0"/>
              </w:rPr>
              <w:t xml:space="preserve">BakeryShop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67">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68">
            <w:pPr>
              <w:spacing w:before="240" w:lineRule="auto"/>
              <w:rPr>
                <w:sz w:val="24"/>
                <w:szCs w:val="24"/>
              </w:rPr>
            </w:pPr>
            <w:r w:rsidDel="00000000" w:rsidR="00000000" w:rsidRPr="00000000">
              <w:rPr>
                <w:sz w:val="24"/>
                <w:szCs w:val="24"/>
                <w:rtl w:val="0"/>
              </w:rPr>
              <w:t xml:space="preserve">When guest click on view all button, the system will show a picture, original price, sale price (if any) and name of the product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6B">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6C">
            <w:pPr>
              <w:spacing w:before="240" w:lineRule="auto"/>
              <w:rPr>
                <w:sz w:val="24"/>
                <w:szCs w:val="24"/>
              </w:rPr>
            </w:pPr>
            <w:r w:rsidDel="00000000" w:rsidR="00000000" w:rsidRPr="00000000">
              <w:rPr>
                <w:sz w:val="24"/>
                <w:szCs w:val="24"/>
                <w:rtl w:val="0"/>
              </w:rPr>
              <w:t xml:space="preserve">Guest click button “View all”</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6F">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0">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3">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4">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7">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8">
            <w:pPr>
              <w:spacing w:after="260" w:before="240" w:lineRule="auto"/>
              <w:rPr>
                <w:sz w:val="24"/>
                <w:szCs w:val="24"/>
              </w:rPr>
            </w:pPr>
            <w:r w:rsidDel="00000000" w:rsidR="00000000" w:rsidRPr="00000000">
              <w:rPr>
                <w:sz w:val="24"/>
                <w:szCs w:val="24"/>
                <w:rtl w:val="0"/>
              </w:rPr>
              <w:t xml:space="preserve">1.Guest clicks on the “View all” button on the homepage</w:t>
            </w:r>
          </w:p>
          <w:p w:rsidR="00000000" w:rsidDel="00000000" w:rsidP="00000000" w:rsidRDefault="00000000" w:rsidRPr="00000000" w14:paraId="00000479">
            <w:pPr>
              <w:spacing w:before="240" w:lineRule="auto"/>
              <w:rPr>
                <w:sz w:val="24"/>
                <w:szCs w:val="24"/>
              </w:rPr>
            </w:pPr>
            <w:r w:rsidDel="00000000" w:rsidR="00000000" w:rsidRPr="00000000">
              <w:rPr>
                <w:sz w:val="24"/>
                <w:szCs w:val="24"/>
                <w:rtl w:val="0"/>
              </w:rPr>
              <w:t xml:space="preserve">2. The display screen returns the home screen with all products</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C">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7D">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0">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1">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4">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5">
            <w:pPr>
              <w:spacing w:before="240" w:lineRule="auto"/>
              <w:rPr>
                <w:sz w:val="24"/>
                <w:szCs w:val="24"/>
              </w:rPr>
            </w:pPr>
            <w:r w:rsidDel="00000000" w:rsidR="00000000" w:rsidRPr="00000000">
              <w:rPr>
                <w:sz w:val="24"/>
                <w:szCs w:val="24"/>
                <w:rtl w:val="0"/>
              </w:rPr>
              <w:t xml:space="preserve">Guest want to view all products</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8">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9">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8C">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48D">
            <w:pPr>
              <w:spacing w:before="240" w:lineRule="auto"/>
              <w:rPr>
                <w:sz w:val="24"/>
                <w:szCs w:val="24"/>
              </w:rPr>
            </w:pPr>
            <w:r w:rsidDel="00000000" w:rsidR="00000000" w:rsidRPr="00000000">
              <w:rPr>
                <w:rtl w:val="0"/>
              </w:rPr>
            </w:r>
          </w:p>
        </w:tc>
      </w:tr>
    </w:tbl>
    <w:p w:rsidR="00000000" w:rsidDel="00000000" w:rsidP="00000000" w:rsidRDefault="00000000" w:rsidRPr="00000000" w14:paraId="00000490">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491">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492">
      <w:pPr>
        <w:pStyle w:val="Heading3"/>
        <w:keepNext w:val="0"/>
        <w:keepLines w:val="0"/>
        <w:spacing w:before="280" w:lineRule="auto"/>
        <w:ind w:left="1260" w:hanging="260"/>
        <w:rPr>
          <w:rFonts w:ascii="Roboto" w:cs="Roboto" w:eastAsia="Roboto" w:hAnsi="Roboto"/>
          <w:color w:val="000000"/>
          <w:sz w:val="26"/>
          <w:szCs w:val="26"/>
        </w:rPr>
      </w:pPr>
      <w:bookmarkStart w:colFirst="0" w:colLast="0" w:name="_heading=h.2bn6wsx" w:id="31"/>
      <w:bookmarkEnd w:id="31"/>
      <w:r w:rsidDel="00000000" w:rsidR="00000000" w:rsidRPr="00000000">
        <w:rPr>
          <w:rFonts w:ascii="Roboto" w:cs="Roboto" w:eastAsia="Roboto" w:hAnsi="Roboto"/>
          <w:color w:val="000000"/>
          <w:sz w:val="26"/>
          <w:szCs w:val="26"/>
          <w:rtl w:val="0"/>
        </w:rPr>
        <w:t xml:space="preserve">2.3.2. Get a product’s detail</w:t>
      </w:r>
    </w:p>
    <w:p w:rsidR="00000000" w:rsidDel="00000000" w:rsidP="00000000" w:rsidRDefault="00000000" w:rsidRPr="00000000" w14:paraId="00000493">
      <w:pPr>
        <w:rPr/>
      </w:pPr>
      <w:r w:rsidDel="00000000" w:rsidR="00000000" w:rsidRPr="00000000">
        <w:rPr>
          <w:rtl w:val="0"/>
        </w:rPr>
      </w:r>
    </w:p>
    <w:tbl>
      <w:tblPr>
        <w:tblStyle w:val="Table1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94">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95">
            <w:pPr>
              <w:spacing w:before="240" w:lineRule="auto"/>
              <w:rPr>
                <w:b w:val="1"/>
                <w:sz w:val="24"/>
                <w:szCs w:val="24"/>
              </w:rPr>
            </w:pPr>
            <w:r w:rsidDel="00000000" w:rsidR="00000000" w:rsidRPr="00000000">
              <w:rPr>
                <w:b w:val="1"/>
                <w:sz w:val="24"/>
                <w:szCs w:val="24"/>
                <w:rtl w:val="0"/>
              </w:rPr>
              <w:t xml:space="preserve">UC-07. Get a product’s detail</w:t>
            </w:r>
          </w:p>
        </w:tc>
      </w:tr>
    </w:tbl>
    <w:p w:rsidR="00000000" w:rsidDel="00000000" w:rsidP="00000000" w:rsidRDefault="00000000" w:rsidRPr="00000000" w14:paraId="00000496">
      <w:pPr>
        <w:ind w:right="120"/>
        <w:rPr/>
      </w:pPr>
      <w:r w:rsidDel="00000000" w:rsidR="00000000" w:rsidRPr="00000000">
        <w:rPr>
          <w:rtl w:val="0"/>
        </w:rPr>
        <w:t xml:space="preserve"> </w:t>
      </w:r>
    </w:p>
    <w:tbl>
      <w:tblPr>
        <w:tblStyle w:val="Table1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97">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98">
            <w:pPr>
              <w:spacing w:before="240" w:lineRule="auto"/>
              <w:rPr>
                <w:sz w:val="24"/>
                <w:szCs w:val="24"/>
              </w:rPr>
            </w:pPr>
            <w:r w:rsidDel="00000000" w:rsidR="00000000" w:rsidRPr="00000000">
              <w:rPr>
                <w:sz w:val="24"/>
                <w:szCs w:val="24"/>
                <w:rtl w:val="0"/>
              </w:rPr>
              <w:t xml:space="preserve">Guest</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99">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9A">
            <w:pPr>
              <w:rPr>
                <w:sz w:val="24"/>
                <w:szCs w:val="24"/>
              </w:rPr>
            </w:pPr>
            <w:r w:rsidDel="00000000" w:rsidR="00000000" w:rsidRPr="00000000">
              <w:rPr>
                <w:sz w:val="24"/>
                <w:szCs w:val="24"/>
                <w:rtl w:val="0"/>
              </w:rPr>
              <w:t xml:space="preserve">BakeryShop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9B">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9C">
            <w:pPr>
              <w:spacing w:before="240" w:lineRule="auto"/>
              <w:rPr>
                <w:sz w:val="24"/>
                <w:szCs w:val="24"/>
              </w:rPr>
            </w:pPr>
            <w:r w:rsidDel="00000000" w:rsidR="00000000" w:rsidRPr="00000000">
              <w:rPr>
                <w:sz w:val="24"/>
                <w:szCs w:val="24"/>
                <w:rtl w:val="0"/>
              </w:rPr>
              <w:t xml:space="preserve">When guest clicks on a specific product in the list displayed on the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9F">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0">
            <w:pPr>
              <w:spacing w:before="240" w:lineRule="auto"/>
              <w:rPr>
                <w:sz w:val="24"/>
                <w:szCs w:val="24"/>
              </w:rPr>
            </w:pPr>
            <w:r w:rsidDel="00000000" w:rsidR="00000000" w:rsidRPr="00000000">
              <w:rPr>
                <w:sz w:val="24"/>
                <w:szCs w:val="24"/>
                <w:rtl w:val="0"/>
              </w:rPr>
              <w:t xml:space="preserve">Guest click specific product in the list displayed on the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3">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4">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7">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8">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B">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AC">
            <w:pPr>
              <w:spacing w:after="260" w:before="240" w:lineRule="auto"/>
              <w:rPr>
                <w:sz w:val="24"/>
                <w:szCs w:val="24"/>
              </w:rPr>
            </w:pPr>
            <w:r w:rsidDel="00000000" w:rsidR="00000000" w:rsidRPr="00000000">
              <w:rPr>
                <w:sz w:val="24"/>
                <w:szCs w:val="24"/>
                <w:rtl w:val="0"/>
              </w:rPr>
              <w:t xml:space="preserve">1.Guest clicks on any products on the homepage</w:t>
            </w:r>
          </w:p>
          <w:p w:rsidR="00000000" w:rsidDel="00000000" w:rsidP="00000000" w:rsidRDefault="00000000" w:rsidRPr="00000000" w14:paraId="000004AD">
            <w:pPr>
              <w:spacing w:before="240" w:lineRule="auto"/>
              <w:rPr>
                <w:sz w:val="24"/>
                <w:szCs w:val="24"/>
              </w:rPr>
            </w:pPr>
            <w:r w:rsidDel="00000000" w:rsidR="00000000" w:rsidRPr="00000000">
              <w:rPr>
                <w:sz w:val="24"/>
                <w:szCs w:val="24"/>
                <w:rtl w:val="0"/>
              </w:rPr>
              <w:t xml:space="preserve">2. The display screen returns the details of the product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0">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1">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4">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5">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8">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9">
            <w:pPr>
              <w:spacing w:before="240" w:lineRule="auto"/>
              <w:rPr>
                <w:sz w:val="24"/>
                <w:szCs w:val="24"/>
              </w:rPr>
            </w:pPr>
            <w:r w:rsidDel="00000000" w:rsidR="00000000" w:rsidRPr="00000000">
              <w:rPr>
                <w:sz w:val="24"/>
                <w:szCs w:val="24"/>
                <w:rtl w:val="0"/>
              </w:rPr>
              <w:t xml:space="preserve">Guest want to view the details of the product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C">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BD">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C0">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4C1">
            <w:pPr>
              <w:spacing w:before="240" w:lineRule="auto"/>
              <w:rPr>
                <w:sz w:val="24"/>
                <w:szCs w:val="24"/>
              </w:rPr>
            </w:pPr>
            <w:r w:rsidDel="00000000" w:rsidR="00000000" w:rsidRPr="00000000">
              <w:rPr>
                <w:rtl w:val="0"/>
              </w:rPr>
            </w:r>
          </w:p>
        </w:tc>
      </w:tr>
    </w:tbl>
    <w:p w:rsidR="00000000" w:rsidDel="00000000" w:rsidP="00000000" w:rsidRDefault="00000000" w:rsidRPr="00000000" w14:paraId="000004C4">
      <w:pPr>
        <w:spacing w:after="240" w:before="240" w:lineRule="auto"/>
        <w:rPr/>
      </w:pPr>
      <w:bookmarkStart w:colFirst="0" w:colLast="0" w:name="_heading=h.484mnsvr74uq" w:id="32"/>
      <w:bookmarkEnd w:id="32"/>
      <w:r w:rsidDel="00000000" w:rsidR="00000000" w:rsidRPr="00000000">
        <w:rPr>
          <w:rtl w:val="0"/>
        </w:rPr>
      </w:r>
    </w:p>
    <w:p w:rsidR="00000000" w:rsidDel="00000000" w:rsidP="00000000" w:rsidRDefault="00000000" w:rsidRPr="00000000" w14:paraId="000004C5">
      <w:pPr>
        <w:spacing w:line="331" w:lineRule="auto"/>
        <w:ind w:right="120"/>
        <w:rPr/>
      </w:pPr>
      <w:r w:rsidDel="00000000" w:rsidR="00000000" w:rsidRPr="00000000">
        <w:rPr>
          <w:rtl w:val="0"/>
        </w:rPr>
      </w:r>
    </w:p>
    <w:p w:rsidR="00000000" w:rsidDel="00000000" w:rsidP="00000000" w:rsidRDefault="00000000" w:rsidRPr="00000000" w14:paraId="000004C6">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4C7">
      <w:pPr>
        <w:pStyle w:val="Heading2"/>
        <w:keepNext w:val="0"/>
        <w:keepLines w:val="0"/>
        <w:spacing w:after="80" w:lineRule="auto"/>
        <w:ind w:left="1080" w:hanging="360"/>
        <w:rPr>
          <w:rFonts w:ascii="Roboto" w:cs="Roboto" w:eastAsia="Roboto" w:hAnsi="Roboto"/>
          <w:sz w:val="34"/>
          <w:szCs w:val="34"/>
        </w:rPr>
      </w:pPr>
      <w:bookmarkStart w:colFirst="0" w:colLast="0" w:name="_heading=h.2p2csry" w:id="33"/>
      <w:bookmarkEnd w:id="33"/>
      <w:r w:rsidDel="00000000" w:rsidR="00000000" w:rsidRPr="00000000">
        <w:rPr>
          <w:rFonts w:ascii="Roboto" w:cs="Roboto" w:eastAsia="Roboto" w:hAnsi="Roboto"/>
          <w:sz w:val="34"/>
          <w:szCs w:val="34"/>
          <w:rtl w:val="0"/>
        </w:rPr>
        <w:t xml:space="preserve">2.4.</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Customer Features</w:t>
      </w:r>
    </w:p>
    <w:p w:rsidR="00000000" w:rsidDel="00000000" w:rsidP="00000000" w:rsidRDefault="00000000" w:rsidRPr="00000000" w14:paraId="000004C8">
      <w:pPr>
        <w:pStyle w:val="Heading3"/>
        <w:keepNext w:val="0"/>
        <w:keepLines w:val="0"/>
        <w:spacing w:before="280" w:lineRule="auto"/>
        <w:ind w:left="1260" w:hanging="260"/>
        <w:rPr/>
      </w:pPr>
      <w:bookmarkStart w:colFirst="0" w:colLast="0" w:name="_heading=h.uje45vid2vs0" w:id="34"/>
      <w:bookmarkEnd w:id="34"/>
      <w:r w:rsidDel="00000000" w:rsidR="00000000" w:rsidRPr="00000000">
        <w:rPr>
          <w:rFonts w:ascii="Roboto" w:cs="Roboto" w:eastAsia="Roboto" w:hAnsi="Roboto"/>
          <w:color w:val="000000"/>
          <w:sz w:val="26"/>
          <w:szCs w:val="26"/>
          <w:rtl w:val="0"/>
        </w:rPr>
        <w:t xml:space="preserve">2.4.1.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Create a new order</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tbl>
      <w:tblPr>
        <w:tblStyle w:val="Table20"/>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CA">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4CB">
            <w:pPr>
              <w:spacing w:before="240" w:lineRule="auto"/>
              <w:rPr>
                <w:b w:val="1"/>
                <w:sz w:val="24"/>
                <w:szCs w:val="24"/>
              </w:rPr>
            </w:pPr>
            <w:r w:rsidDel="00000000" w:rsidR="00000000" w:rsidRPr="00000000">
              <w:rPr>
                <w:b w:val="1"/>
                <w:sz w:val="24"/>
                <w:szCs w:val="24"/>
                <w:rtl w:val="0"/>
              </w:rPr>
              <w:t xml:space="preserve">UC-08. Create new order</w:t>
            </w:r>
          </w:p>
        </w:tc>
      </w:tr>
    </w:tbl>
    <w:p w:rsidR="00000000" w:rsidDel="00000000" w:rsidP="00000000" w:rsidRDefault="00000000" w:rsidRPr="00000000" w14:paraId="000004CC">
      <w:pPr>
        <w:ind w:right="120"/>
        <w:rPr/>
      </w:pPr>
      <w:r w:rsidDel="00000000" w:rsidR="00000000" w:rsidRPr="00000000">
        <w:rPr>
          <w:rtl w:val="0"/>
        </w:rPr>
        <w:t xml:space="preserve"> </w:t>
      </w:r>
    </w:p>
    <w:tbl>
      <w:tblPr>
        <w:tblStyle w:val="Table21"/>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CD">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CE">
            <w:pPr>
              <w:spacing w:before="240" w:lineRule="auto"/>
              <w:rPr>
                <w:sz w:val="24"/>
                <w:szCs w:val="24"/>
              </w:rPr>
            </w:pPr>
            <w:r w:rsidDel="00000000" w:rsidR="00000000" w:rsidRPr="00000000">
              <w:rPr>
                <w:sz w:val="24"/>
                <w:szCs w:val="24"/>
                <w:rtl w:val="0"/>
              </w:rPr>
              <w:t xml:space="preserve">Customer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CF">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D0">
            <w:pPr>
              <w:rPr>
                <w:sz w:val="24"/>
                <w:szCs w:val="24"/>
              </w:rPr>
            </w:pPr>
            <w:r w:rsidDel="00000000" w:rsidR="00000000" w:rsidRPr="00000000">
              <w:rPr>
                <w:sz w:val="24"/>
                <w:szCs w:val="24"/>
                <w:rtl w:val="0"/>
              </w:rPr>
              <w:t xml:space="preserve">Bakery Shop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D1">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4D2">
            <w:pPr>
              <w:spacing w:after="240" w:before="240" w:lineRule="auto"/>
              <w:rPr>
                <w:sz w:val="24"/>
                <w:szCs w:val="24"/>
              </w:rPr>
            </w:pPr>
            <w:r w:rsidDel="00000000" w:rsidR="00000000" w:rsidRPr="00000000">
              <w:rPr>
                <w:rFonts w:ascii="Roboto" w:cs="Roboto" w:eastAsia="Roboto" w:hAnsi="Roboto"/>
                <w:sz w:val="24"/>
                <w:szCs w:val="24"/>
                <w:rtl w:val="0"/>
              </w:rPr>
              <w:t xml:space="preserve">The function is used to create a new order record in the database</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D5">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D6">
            <w:pPr>
              <w:spacing w:before="240" w:lineRule="auto"/>
              <w:rPr>
                <w:sz w:val="24"/>
                <w:szCs w:val="24"/>
              </w:rPr>
            </w:pPr>
            <w:r w:rsidDel="00000000" w:rsidR="00000000" w:rsidRPr="00000000">
              <w:rPr>
                <w:rFonts w:ascii="Roboto" w:cs="Roboto" w:eastAsia="Roboto" w:hAnsi="Roboto"/>
                <w:rtl w:val="0"/>
              </w:rPr>
              <w:t xml:space="preserve">The function is triggered when a customer clicks on the “Add to cart” button on the Cart Contact screen. If the user is not logged in, the Login page will pop-up and require the user to login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D9">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DA">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DD">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DE">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E1">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E2">
            <w:pPr>
              <w:spacing w:after="260" w:before="240" w:lineRule="auto"/>
              <w:rPr>
                <w:sz w:val="24"/>
                <w:szCs w:val="24"/>
              </w:rPr>
            </w:pPr>
            <w:r w:rsidDel="00000000" w:rsidR="00000000" w:rsidRPr="00000000">
              <w:rPr>
                <w:sz w:val="24"/>
                <w:szCs w:val="24"/>
                <w:rtl w:val="0"/>
              </w:rPr>
              <w:t xml:space="preserve">1.Customer click to add to cart</w:t>
            </w:r>
          </w:p>
          <w:p w:rsidR="00000000" w:rsidDel="00000000" w:rsidP="00000000" w:rsidRDefault="00000000" w:rsidRPr="00000000" w14:paraId="000004E3">
            <w:pPr>
              <w:spacing w:after="260" w:before="240" w:lineRule="auto"/>
              <w:rPr>
                <w:sz w:val="24"/>
                <w:szCs w:val="24"/>
              </w:rPr>
            </w:pPr>
            <w:r w:rsidDel="00000000" w:rsidR="00000000" w:rsidRPr="00000000">
              <w:rPr>
                <w:sz w:val="24"/>
                <w:szCs w:val="24"/>
                <w:rtl w:val="0"/>
              </w:rPr>
              <w:t xml:space="preserve">2. Fill in the address information</w:t>
            </w:r>
          </w:p>
          <w:p w:rsidR="00000000" w:rsidDel="00000000" w:rsidP="00000000" w:rsidRDefault="00000000" w:rsidRPr="00000000" w14:paraId="000004E4">
            <w:pPr>
              <w:spacing w:after="260" w:before="240" w:lineRule="auto"/>
              <w:rPr>
                <w:sz w:val="24"/>
                <w:szCs w:val="24"/>
              </w:rPr>
            </w:pPr>
            <w:r w:rsidDel="00000000" w:rsidR="00000000" w:rsidRPr="00000000">
              <w:rPr>
                <w:sz w:val="24"/>
                <w:szCs w:val="24"/>
                <w:rtl w:val="0"/>
              </w:rPr>
              <w:t xml:space="preserve">3.Customer clicks on the Purchase button</w:t>
            </w:r>
          </w:p>
          <w:p w:rsidR="00000000" w:rsidDel="00000000" w:rsidP="00000000" w:rsidRDefault="00000000" w:rsidRPr="00000000" w14:paraId="000004E5">
            <w:pPr>
              <w:spacing w:after="260" w:before="240" w:lineRule="auto"/>
              <w:rPr>
                <w:sz w:val="24"/>
                <w:szCs w:val="24"/>
              </w:rPr>
            </w:pPr>
            <w:r w:rsidDel="00000000" w:rsidR="00000000" w:rsidRPr="00000000">
              <w:rPr>
                <w:sz w:val="24"/>
                <w:szCs w:val="24"/>
                <w:rtl w:val="0"/>
              </w:rPr>
              <w:t xml:space="preserve">4. System will return to the result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E8">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E9">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EC">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ED">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F0">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F1">
            <w:pPr>
              <w:spacing w:before="240" w:lineRule="auto"/>
              <w:rPr>
                <w:sz w:val="24"/>
                <w:szCs w:val="24"/>
              </w:rPr>
            </w:pPr>
            <w:r w:rsidDel="00000000" w:rsidR="00000000" w:rsidRPr="00000000">
              <w:rPr>
                <w:sz w:val="24"/>
                <w:szCs w:val="24"/>
                <w:rtl w:val="0"/>
              </w:rPr>
              <w:t xml:space="preserve">Guest want to order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F4">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F5">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4F8">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4F9">
            <w:pPr>
              <w:spacing w:before="240" w:lineRule="auto"/>
              <w:rPr>
                <w:sz w:val="24"/>
                <w:szCs w:val="24"/>
              </w:rPr>
            </w:pPr>
            <w:r w:rsidDel="00000000" w:rsidR="00000000" w:rsidRPr="00000000">
              <w:rPr>
                <w:rtl w:val="0"/>
              </w:rPr>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3"/>
        <w:keepNext w:val="0"/>
        <w:keepLines w:val="0"/>
        <w:spacing w:before="280" w:lineRule="auto"/>
        <w:rPr>
          <w:rFonts w:ascii="Roboto" w:cs="Roboto" w:eastAsia="Roboto" w:hAnsi="Roboto"/>
          <w:color w:val="000000"/>
          <w:sz w:val="26"/>
          <w:szCs w:val="26"/>
        </w:rPr>
      </w:pPr>
      <w:bookmarkStart w:colFirst="0" w:colLast="0" w:name="_heading=h.147n2zr" w:id="35"/>
      <w:bookmarkEnd w:id="35"/>
      <w:r w:rsidDel="00000000" w:rsidR="00000000" w:rsidRPr="00000000">
        <w:rPr>
          <w:rtl w:val="0"/>
        </w:rPr>
      </w:r>
    </w:p>
    <w:p w:rsidR="00000000" w:rsidDel="00000000" w:rsidP="00000000" w:rsidRDefault="00000000" w:rsidRPr="00000000" w14:paraId="00000500">
      <w:pPr>
        <w:spacing w:after="240" w:before="240" w:lineRule="auto"/>
        <w:ind w:left="2160" w:hanging="260"/>
        <w:rPr>
          <w:rFonts w:ascii="Roboto" w:cs="Roboto" w:eastAsia="Roboto" w:hAnsi="Roboto"/>
        </w:rPr>
      </w:pPr>
      <w:r w:rsidDel="00000000" w:rsidR="00000000" w:rsidRPr="00000000">
        <w:rPr>
          <w:rtl w:val="0"/>
        </w:rPr>
      </w:r>
    </w:p>
    <w:p w:rsidR="00000000" w:rsidDel="00000000" w:rsidP="00000000" w:rsidRDefault="00000000" w:rsidRPr="00000000" w14:paraId="00000501">
      <w:pPr>
        <w:pStyle w:val="Heading3"/>
        <w:keepNext w:val="0"/>
        <w:keepLines w:val="0"/>
        <w:spacing w:before="280" w:lineRule="auto"/>
        <w:ind w:left="1260" w:hanging="260"/>
        <w:rPr>
          <w:rFonts w:ascii="Roboto" w:cs="Roboto" w:eastAsia="Roboto" w:hAnsi="Roboto"/>
          <w:color w:val="000000"/>
          <w:sz w:val="26"/>
          <w:szCs w:val="26"/>
        </w:rPr>
      </w:pPr>
      <w:bookmarkStart w:colFirst="0" w:colLast="0" w:name="_heading=h.3o7alnk" w:id="36"/>
      <w:bookmarkEnd w:id="36"/>
      <w:r w:rsidDel="00000000" w:rsidR="00000000" w:rsidRPr="00000000">
        <w:rPr>
          <w:rFonts w:ascii="Roboto" w:cs="Roboto" w:eastAsia="Roboto" w:hAnsi="Roboto"/>
          <w:color w:val="000000"/>
          <w:sz w:val="26"/>
          <w:szCs w:val="26"/>
          <w:rtl w:val="0"/>
        </w:rPr>
        <w:t xml:space="preserve">2.4.2.</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Cancel an order</w:t>
      </w:r>
    </w:p>
    <w:p w:rsidR="00000000" w:rsidDel="00000000" w:rsidP="00000000" w:rsidRDefault="00000000" w:rsidRPr="00000000" w14:paraId="00000502">
      <w:pPr>
        <w:rPr/>
      </w:pPr>
      <w:r w:rsidDel="00000000" w:rsidR="00000000" w:rsidRPr="00000000">
        <w:rPr>
          <w:rtl w:val="0"/>
        </w:rPr>
      </w:r>
    </w:p>
    <w:tbl>
      <w:tblPr>
        <w:tblStyle w:val="Table22"/>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03">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04">
            <w:pPr>
              <w:spacing w:before="240" w:lineRule="auto"/>
              <w:rPr>
                <w:b w:val="1"/>
                <w:sz w:val="24"/>
                <w:szCs w:val="24"/>
              </w:rPr>
            </w:pPr>
            <w:r w:rsidDel="00000000" w:rsidR="00000000" w:rsidRPr="00000000">
              <w:rPr>
                <w:b w:val="1"/>
                <w:sz w:val="24"/>
                <w:szCs w:val="24"/>
                <w:rtl w:val="0"/>
              </w:rPr>
              <w:t xml:space="preserve">UC-09. Cancel an order</w:t>
            </w:r>
          </w:p>
        </w:tc>
      </w:tr>
    </w:tbl>
    <w:p w:rsidR="00000000" w:rsidDel="00000000" w:rsidP="00000000" w:rsidRDefault="00000000" w:rsidRPr="00000000" w14:paraId="00000505">
      <w:pPr>
        <w:ind w:right="120"/>
        <w:rPr/>
      </w:pPr>
      <w:r w:rsidDel="00000000" w:rsidR="00000000" w:rsidRPr="00000000">
        <w:rPr>
          <w:rtl w:val="0"/>
        </w:rPr>
        <w:t xml:space="preserve"> </w:t>
      </w:r>
    </w:p>
    <w:tbl>
      <w:tblPr>
        <w:tblStyle w:val="Table23"/>
        <w:tblW w:w="8736.0" w:type="dxa"/>
        <w:jc w:val="left"/>
        <w:tblInd w:w="-1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020"/>
        <w:gridCol w:w="2324"/>
        <w:gridCol w:w="2249"/>
        <w:tblGridChange w:id="0">
          <w:tblGrid>
            <w:gridCol w:w="2143"/>
            <w:gridCol w:w="2020"/>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112.0" w:type="dxa"/>
              <w:left w:w="112.0" w:type="dxa"/>
              <w:bottom w:w="112.0" w:type="dxa"/>
              <w:right w:w="112.0" w:type="dxa"/>
            </w:tcMar>
            <w:vAlign w:val="bottom"/>
          </w:tcPr>
          <w:p w:rsidR="00000000" w:rsidDel="00000000" w:rsidP="00000000" w:rsidRDefault="00000000" w:rsidRPr="00000000" w14:paraId="00000506">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112.0" w:type="dxa"/>
              <w:left w:w="112.0" w:type="dxa"/>
              <w:bottom w:w="112.0" w:type="dxa"/>
              <w:right w:w="112.0" w:type="dxa"/>
            </w:tcMar>
            <w:vAlign w:val="bottom"/>
          </w:tcPr>
          <w:p w:rsidR="00000000" w:rsidDel="00000000" w:rsidP="00000000" w:rsidRDefault="00000000" w:rsidRPr="00000000" w14:paraId="00000507">
            <w:pPr>
              <w:spacing w:before="240" w:lineRule="auto"/>
              <w:rPr>
                <w:sz w:val="24"/>
                <w:szCs w:val="24"/>
              </w:rPr>
            </w:pPr>
            <w:r w:rsidDel="00000000" w:rsidR="00000000" w:rsidRPr="00000000">
              <w:rPr>
                <w:sz w:val="24"/>
                <w:szCs w:val="24"/>
                <w:rtl w:val="0"/>
              </w:rPr>
              <w:t xml:space="preserve">Customer</w:t>
            </w:r>
          </w:p>
        </w:tc>
        <w:tc>
          <w:tcPr>
            <w:tcBorders>
              <w:top w:color="000000" w:space="0" w:sz="8" w:val="single"/>
              <w:left w:color="000000" w:space="0" w:sz="0" w:val="nil"/>
              <w:bottom w:color="000000" w:space="0" w:sz="8" w:val="single"/>
              <w:right w:color="000000" w:space="0" w:sz="8" w:val="single"/>
            </w:tcBorders>
            <w:tcMar>
              <w:top w:w="112.0" w:type="dxa"/>
              <w:left w:w="112.0" w:type="dxa"/>
              <w:bottom w:w="112.0" w:type="dxa"/>
              <w:right w:w="112.0" w:type="dxa"/>
            </w:tcMar>
            <w:vAlign w:val="bottom"/>
          </w:tcPr>
          <w:p w:rsidR="00000000" w:rsidDel="00000000" w:rsidP="00000000" w:rsidRDefault="00000000" w:rsidRPr="00000000" w14:paraId="00000508">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112.0" w:type="dxa"/>
              <w:left w:w="112.0" w:type="dxa"/>
              <w:bottom w:w="112.0" w:type="dxa"/>
              <w:right w:w="112.0" w:type="dxa"/>
            </w:tcMar>
            <w:vAlign w:val="bottom"/>
          </w:tcPr>
          <w:p w:rsidR="00000000" w:rsidDel="00000000" w:rsidP="00000000" w:rsidRDefault="00000000" w:rsidRPr="00000000" w14:paraId="00000509">
            <w:pPr>
              <w:rPr>
                <w:sz w:val="24"/>
                <w:szCs w:val="24"/>
              </w:rPr>
            </w:pPr>
            <w:r w:rsidDel="00000000" w:rsidR="00000000" w:rsidRPr="00000000">
              <w:rPr>
                <w:sz w:val="24"/>
                <w:szCs w:val="24"/>
                <w:rtl w:val="0"/>
              </w:rPr>
              <w:t xml:space="preserve">Bakery Shop website</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0A">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0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is used to update the status of the corresponding order record from the database when the user confirms to perform the action.</w:t>
            </w:r>
          </w:p>
          <w:p w:rsidR="00000000" w:rsidDel="00000000" w:rsidP="00000000" w:rsidRDefault="00000000" w:rsidRPr="00000000" w14:paraId="0000050C">
            <w:pPr>
              <w:spacing w:after="240" w:before="240" w:lineRule="auto"/>
              <w:ind w:left="1720" w:hanging="180"/>
              <w:rPr>
                <w:rFonts w:ascii="Roboto" w:cs="Roboto" w:eastAsia="Roboto" w:hAnsi="Roboto"/>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0F">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0">
            <w:pPr>
              <w:spacing w:before="240" w:lineRule="auto"/>
              <w:rPr>
                <w:sz w:val="24"/>
                <w:szCs w:val="24"/>
              </w:rPr>
            </w:pPr>
            <w:r w:rsidDel="00000000" w:rsidR="00000000" w:rsidRPr="00000000">
              <w:rPr>
                <w:rFonts w:ascii="Roboto" w:cs="Roboto" w:eastAsia="Roboto" w:hAnsi="Roboto"/>
                <w:sz w:val="24"/>
                <w:szCs w:val="24"/>
                <w:rtl w:val="0"/>
              </w:rPr>
              <w:t xml:space="preserve">The function is triggered when a customer requests to cancel the submitted order given it hasn’t been confirmed by the salesperson.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3">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4">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7">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8">
            <w:pPr>
              <w:spacing w:before="240" w:lineRule="auto"/>
              <w:rPr>
                <w:sz w:val="24"/>
                <w:szCs w:val="24"/>
              </w:rPr>
            </w:pPr>
            <w:r w:rsidDel="00000000" w:rsidR="00000000" w:rsidRPr="00000000">
              <w:rPr>
                <w:sz w:val="24"/>
                <w:szCs w:val="24"/>
                <w:rtl w:val="0"/>
              </w:rPr>
              <w:t xml:space="preserve">None</w:t>
            </w:r>
          </w:p>
        </w:tc>
      </w:tr>
      <w:tr>
        <w:trPr>
          <w:cantSplit w:val="0"/>
          <w:trHeight w:val="172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B">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1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1.Customer click on Cart</w:t>
            </w:r>
          </w:p>
          <w:p w:rsidR="00000000" w:rsidDel="00000000" w:rsidP="00000000" w:rsidRDefault="00000000" w:rsidRPr="00000000" w14:paraId="0000051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2.Customer choose cancel an order</w:t>
            </w:r>
          </w:p>
          <w:p w:rsidR="00000000" w:rsidDel="00000000" w:rsidP="00000000" w:rsidRDefault="00000000" w:rsidRPr="00000000" w14:paraId="0000051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3.Customer clicks on “Ok”</w:t>
            </w:r>
          </w:p>
          <w:p w:rsidR="00000000" w:rsidDel="00000000" w:rsidP="00000000" w:rsidRDefault="00000000" w:rsidRPr="00000000" w14:paraId="0000051F">
            <w:pPr>
              <w:spacing w:after="240" w:before="240" w:lineRule="auto"/>
              <w:rPr>
                <w:sz w:val="24"/>
                <w:szCs w:val="24"/>
              </w:rPr>
            </w:pPr>
            <w:r w:rsidDel="00000000" w:rsidR="00000000" w:rsidRPr="00000000">
              <w:rPr>
                <w:rFonts w:ascii="Roboto" w:cs="Roboto" w:eastAsia="Roboto" w:hAnsi="Roboto"/>
                <w:sz w:val="24"/>
                <w:szCs w:val="24"/>
                <w:rtl w:val="0"/>
              </w:rPr>
              <w:t xml:space="preserve">4. System will return to the result screen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2">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3">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6">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7">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A">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B">
            <w:pPr>
              <w:spacing w:before="240" w:lineRule="auto"/>
              <w:rPr>
                <w:sz w:val="24"/>
                <w:szCs w:val="24"/>
              </w:rPr>
            </w:pPr>
            <w:r w:rsidDel="00000000" w:rsidR="00000000" w:rsidRPr="00000000">
              <w:rPr>
                <w:sz w:val="24"/>
                <w:szCs w:val="24"/>
                <w:rtl w:val="0"/>
              </w:rPr>
              <w:t xml:space="preserve">Customer want to cancel an order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E">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2F">
            <w:pPr>
              <w:spacing w:before="240" w:lineRule="auto"/>
              <w:rPr>
                <w:sz w:val="24"/>
                <w:szCs w:val="24"/>
              </w:rPr>
            </w:pPr>
            <w:r w:rsidDel="00000000" w:rsidR="00000000" w:rsidRPr="00000000">
              <w:rPr>
                <w:sz w:val="24"/>
                <w:szCs w:val="24"/>
                <w:rtl w:val="0"/>
              </w:rPr>
              <w:t xml:space="preserve">BR-09</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32">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533">
            <w:pPr>
              <w:spacing w:before="240" w:lineRule="auto"/>
              <w:rPr>
                <w:sz w:val="24"/>
                <w:szCs w:val="24"/>
              </w:rPr>
            </w:pPr>
            <w:r w:rsidDel="00000000" w:rsidR="00000000" w:rsidRPr="00000000">
              <w:rPr>
                <w:rtl w:val="0"/>
              </w:rPr>
            </w:r>
          </w:p>
        </w:tc>
      </w:tr>
    </w:tbl>
    <w:p w:rsidR="00000000" w:rsidDel="00000000" w:rsidP="00000000" w:rsidRDefault="00000000" w:rsidRPr="00000000" w14:paraId="00000536">
      <w:pPr>
        <w:spacing w:after="240" w:before="240" w:lineRule="auto"/>
        <w:rPr>
          <w:rFonts w:ascii="Roboto" w:cs="Roboto" w:eastAsia="Roboto" w:hAnsi="Roboto"/>
        </w:rPr>
      </w:pPr>
      <w:bookmarkStart w:colFirst="0" w:colLast="0" w:name="_heading=h.23ckvvd" w:id="37"/>
      <w:bookmarkEnd w:id="37"/>
      <w:r w:rsidDel="00000000" w:rsidR="00000000" w:rsidRPr="00000000">
        <w:rPr>
          <w:rtl w:val="0"/>
        </w:rPr>
      </w:r>
    </w:p>
    <w:p w:rsidR="00000000" w:rsidDel="00000000" w:rsidP="00000000" w:rsidRDefault="00000000" w:rsidRPr="00000000" w14:paraId="00000537">
      <w:pPr>
        <w:pStyle w:val="Heading3"/>
        <w:keepNext w:val="0"/>
        <w:keepLines w:val="0"/>
        <w:spacing w:before="280" w:lineRule="auto"/>
        <w:ind w:left="1260" w:hanging="260"/>
        <w:rPr>
          <w:rFonts w:ascii="Roboto" w:cs="Roboto" w:eastAsia="Roboto" w:hAnsi="Roboto"/>
          <w:color w:val="000000"/>
          <w:sz w:val="26"/>
          <w:szCs w:val="26"/>
        </w:rPr>
      </w:pPr>
      <w:bookmarkStart w:colFirst="0" w:colLast="0" w:name="_heading=h.ihv636" w:id="38"/>
      <w:bookmarkEnd w:id="38"/>
      <w:r w:rsidDel="00000000" w:rsidR="00000000" w:rsidRPr="00000000">
        <w:rPr>
          <w:rFonts w:ascii="Roboto" w:cs="Roboto" w:eastAsia="Roboto" w:hAnsi="Roboto"/>
          <w:color w:val="000000"/>
          <w:sz w:val="26"/>
          <w:szCs w:val="26"/>
          <w:rtl w:val="0"/>
        </w:rPr>
        <w:t xml:space="preserve">2.4.3.</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 list of User’s orders</w:t>
      </w:r>
    </w:p>
    <w:p w:rsidR="00000000" w:rsidDel="00000000" w:rsidP="00000000" w:rsidRDefault="00000000" w:rsidRPr="00000000" w14:paraId="00000538">
      <w:pPr>
        <w:rPr/>
      </w:pPr>
      <w:r w:rsidDel="00000000" w:rsidR="00000000" w:rsidRPr="00000000">
        <w:rPr>
          <w:rtl w:val="0"/>
        </w:rPr>
      </w:r>
    </w:p>
    <w:tbl>
      <w:tblPr>
        <w:tblStyle w:val="Table24"/>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39">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3A">
            <w:pPr>
              <w:spacing w:before="240" w:lineRule="auto"/>
              <w:rPr>
                <w:b w:val="1"/>
                <w:sz w:val="24"/>
                <w:szCs w:val="24"/>
              </w:rPr>
            </w:pPr>
            <w:r w:rsidDel="00000000" w:rsidR="00000000" w:rsidRPr="00000000">
              <w:rPr>
                <w:b w:val="1"/>
                <w:sz w:val="24"/>
                <w:szCs w:val="24"/>
                <w:rtl w:val="0"/>
              </w:rPr>
              <w:t xml:space="preserve">UC-10. Get a list of User’s orders</w:t>
            </w:r>
          </w:p>
        </w:tc>
      </w:tr>
    </w:tbl>
    <w:p w:rsidR="00000000" w:rsidDel="00000000" w:rsidP="00000000" w:rsidRDefault="00000000" w:rsidRPr="00000000" w14:paraId="0000053B">
      <w:pPr>
        <w:ind w:right="120"/>
        <w:rPr/>
      </w:pPr>
      <w:r w:rsidDel="00000000" w:rsidR="00000000" w:rsidRPr="00000000">
        <w:rPr>
          <w:rtl w:val="0"/>
        </w:rPr>
        <w:t xml:space="preserve"> </w:t>
      </w:r>
    </w:p>
    <w:tbl>
      <w:tblPr>
        <w:tblStyle w:val="Table25"/>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3C">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3D">
            <w:pPr>
              <w:spacing w:before="240" w:lineRule="auto"/>
              <w:rPr>
                <w:sz w:val="24"/>
                <w:szCs w:val="24"/>
              </w:rPr>
            </w:pPr>
            <w:r w:rsidDel="00000000" w:rsidR="00000000" w:rsidRPr="00000000">
              <w:rPr>
                <w:sz w:val="24"/>
                <w:szCs w:val="24"/>
                <w:rtl w:val="0"/>
              </w:rPr>
              <w:t xml:space="preserve">Customer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3E">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3F">
            <w:pPr>
              <w:rPr>
                <w:sz w:val="24"/>
                <w:szCs w:val="24"/>
              </w:rPr>
            </w:pPr>
            <w:r w:rsidDel="00000000" w:rsidR="00000000" w:rsidRPr="00000000">
              <w:rPr>
                <w:sz w:val="24"/>
                <w:szCs w:val="24"/>
                <w:rtl w:val="0"/>
              </w:rPr>
              <w:t xml:space="preserve">BakeryShop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40">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4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is used to query for a list of submitted orders created by the corresponding customer from the database and display it on the screen. The system will show the order’s Date, total Price and Status.</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44">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4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is triggered when a customer requests to view his/her submitted orders.</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48">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49">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4C">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4D">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50">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5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1.Customers ordered to the system</w:t>
            </w:r>
          </w:p>
          <w:p w:rsidR="00000000" w:rsidDel="00000000" w:rsidP="00000000" w:rsidRDefault="00000000" w:rsidRPr="00000000" w14:paraId="0000055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2.Staff Click “Manage Order” to display “Pending Order” </w:t>
            </w:r>
          </w:p>
          <w:p w:rsidR="00000000" w:rsidDel="00000000" w:rsidP="00000000" w:rsidRDefault="00000000" w:rsidRPr="00000000" w14:paraId="0000055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3.The approval staff all checked by clicking on “Approved”</w:t>
            </w:r>
          </w:p>
          <w:p w:rsidR="00000000" w:rsidDel="00000000" w:rsidP="00000000" w:rsidRDefault="00000000" w:rsidRPr="00000000" w14:paraId="0000055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4.Click “Approved Order” to check the order information and select the “Delivery” button to proceed with the delivery</w:t>
            </w:r>
          </w:p>
          <w:p w:rsidR="00000000" w:rsidDel="00000000" w:rsidP="00000000" w:rsidRDefault="00000000" w:rsidRPr="00000000" w14:paraId="0000055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5.Select “Deliver Order”click “Complete Order” to complete the order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58">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59">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5C">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5D">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60">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61">
            <w:pPr>
              <w:spacing w:before="240" w:lineRule="auto"/>
              <w:rPr>
                <w:sz w:val="24"/>
                <w:szCs w:val="24"/>
              </w:rPr>
            </w:pPr>
            <w:r w:rsidDel="00000000" w:rsidR="00000000" w:rsidRPr="00000000">
              <w:rPr>
                <w:sz w:val="24"/>
                <w:szCs w:val="24"/>
                <w:rtl w:val="0"/>
              </w:rPr>
              <w:t xml:space="preserve">The system will query the database for the order of the corresponding user and display it on the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64">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65">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68">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569">
            <w:pPr>
              <w:spacing w:before="240" w:lineRule="auto"/>
              <w:rPr>
                <w:sz w:val="24"/>
                <w:szCs w:val="24"/>
              </w:rPr>
            </w:pPr>
            <w:r w:rsidDel="00000000" w:rsidR="00000000" w:rsidRPr="00000000">
              <w:rPr>
                <w:rtl w:val="0"/>
              </w:rPr>
            </w:r>
          </w:p>
        </w:tc>
      </w:tr>
    </w:tbl>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spacing w:after="240" w:before="240" w:lineRule="auto"/>
        <w:ind w:left="2160" w:hanging="260"/>
        <w:rPr>
          <w:rFonts w:ascii="Roboto" w:cs="Roboto" w:eastAsia="Roboto" w:hAnsi="Roboto"/>
        </w:rPr>
      </w:pPr>
      <w:bookmarkStart w:colFirst="0" w:colLast="0" w:name="_heading=h.32hioqz" w:id="39"/>
      <w:bookmarkEnd w:id="39"/>
      <w:r w:rsidDel="00000000" w:rsidR="00000000" w:rsidRPr="00000000">
        <w:rPr>
          <w:rtl w:val="0"/>
        </w:rPr>
      </w:r>
    </w:p>
    <w:p w:rsidR="00000000" w:rsidDel="00000000" w:rsidP="00000000" w:rsidRDefault="00000000" w:rsidRPr="00000000" w14:paraId="0000056E">
      <w:pPr>
        <w:pStyle w:val="Heading3"/>
        <w:keepNext w:val="0"/>
        <w:keepLines w:val="0"/>
        <w:spacing w:before="280" w:lineRule="auto"/>
        <w:ind w:left="1260" w:hanging="260"/>
        <w:rPr>
          <w:rFonts w:ascii="Roboto" w:cs="Roboto" w:eastAsia="Roboto" w:hAnsi="Roboto"/>
          <w:color w:val="000000"/>
          <w:sz w:val="26"/>
          <w:szCs w:val="26"/>
        </w:rPr>
      </w:pPr>
      <w:bookmarkStart w:colFirst="0" w:colLast="0" w:name="_heading=h.1hmsyys" w:id="40"/>
      <w:bookmarkEnd w:id="40"/>
      <w:r w:rsidDel="00000000" w:rsidR="00000000" w:rsidRPr="00000000">
        <w:rPr>
          <w:rFonts w:ascii="Roboto" w:cs="Roboto" w:eastAsia="Roboto" w:hAnsi="Roboto"/>
          <w:color w:val="000000"/>
          <w:sz w:val="26"/>
          <w:szCs w:val="26"/>
          <w:rtl w:val="0"/>
        </w:rPr>
        <w:t xml:space="preserve">2.4.4.</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an order’s detail</w:t>
      </w:r>
    </w:p>
    <w:p w:rsidR="00000000" w:rsidDel="00000000" w:rsidP="00000000" w:rsidRDefault="00000000" w:rsidRPr="00000000" w14:paraId="0000056F">
      <w:pPr>
        <w:rPr/>
      </w:pPr>
      <w:r w:rsidDel="00000000" w:rsidR="00000000" w:rsidRPr="00000000">
        <w:rPr>
          <w:rtl w:val="0"/>
        </w:rPr>
      </w:r>
    </w:p>
    <w:tbl>
      <w:tblPr>
        <w:tblStyle w:val="Table2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70">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71">
            <w:pPr>
              <w:spacing w:before="240" w:lineRule="auto"/>
              <w:rPr>
                <w:b w:val="1"/>
                <w:sz w:val="24"/>
                <w:szCs w:val="24"/>
              </w:rPr>
            </w:pPr>
            <w:r w:rsidDel="00000000" w:rsidR="00000000" w:rsidRPr="00000000">
              <w:rPr>
                <w:b w:val="1"/>
                <w:sz w:val="24"/>
                <w:szCs w:val="24"/>
                <w:rtl w:val="0"/>
              </w:rPr>
              <w:t xml:space="preserve">UC-011. Get an order’s detail</w:t>
            </w:r>
          </w:p>
        </w:tc>
      </w:tr>
    </w:tbl>
    <w:p w:rsidR="00000000" w:rsidDel="00000000" w:rsidP="00000000" w:rsidRDefault="00000000" w:rsidRPr="00000000" w14:paraId="00000572">
      <w:pPr>
        <w:ind w:right="120"/>
        <w:rPr/>
      </w:pPr>
      <w:r w:rsidDel="00000000" w:rsidR="00000000" w:rsidRPr="00000000">
        <w:rPr>
          <w:rtl w:val="0"/>
        </w:rPr>
        <w:t xml:space="preserve"> </w:t>
      </w:r>
    </w:p>
    <w:tbl>
      <w:tblPr>
        <w:tblStyle w:val="Table2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73">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74">
            <w:pPr>
              <w:spacing w:before="240" w:lineRule="auto"/>
              <w:rPr>
                <w:sz w:val="24"/>
                <w:szCs w:val="24"/>
              </w:rPr>
            </w:pPr>
            <w:r w:rsidDel="00000000" w:rsidR="00000000" w:rsidRPr="00000000">
              <w:rPr>
                <w:sz w:val="24"/>
                <w:szCs w:val="24"/>
                <w:rtl w:val="0"/>
              </w:rPr>
              <w:t xml:space="preserve">Customer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75">
            <w:pPr>
              <w:rPr>
                <w:sz w:val="24"/>
                <w:szCs w:val="24"/>
              </w:rPr>
            </w:pPr>
            <w:r w:rsidDel="00000000" w:rsidR="00000000" w:rsidRPr="00000000">
              <w:rPr>
                <w:sz w:val="24"/>
                <w:szCs w:val="24"/>
                <w:rtl w:val="0"/>
              </w:rPr>
              <w:t xml:space="preserve">Secondary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76">
            <w:pPr>
              <w:rPr>
                <w:sz w:val="24"/>
                <w:szCs w:val="24"/>
              </w:rPr>
            </w:pPr>
            <w:r w:rsidDel="00000000" w:rsidR="00000000" w:rsidRPr="00000000">
              <w:rPr>
                <w:sz w:val="24"/>
                <w:szCs w:val="24"/>
                <w:rtl w:val="0"/>
              </w:rPr>
              <w:t xml:space="preserve">BakeryShop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77">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78">
            <w:pPr>
              <w:spacing w:after="240" w:before="240" w:lineRule="auto"/>
              <w:rPr>
                <w:sz w:val="24"/>
                <w:szCs w:val="24"/>
              </w:rPr>
            </w:pPr>
            <w:r w:rsidDel="00000000" w:rsidR="00000000" w:rsidRPr="00000000">
              <w:rPr>
                <w:rFonts w:ascii="Roboto" w:cs="Roboto" w:eastAsia="Roboto" w:hAnsi="Roboto"/>
                <w:sz w:val="24"/>
                <w:szCs w:val="24"/>
                <w:rtl w:val="0"/>
              </w:rPr>
              <w:t xml:space="preserve">The function is used to query for detailed information of a specific order which belongs to the corresponding user from the database. The system will display the products and their thumbnails, quantity along with the Date, total price and status of the order</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7B">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7C">
            <w:pPr>
              <w:spacing w:before="240" w:lineRule="auto"/>
              <w:rPr>
                <w:sz w:val="24"/>
                <w:szCs w:val="24"/>
              </w:rPr>
            </w:pPr>
            <w:r w:rsidDel="00000000" w:rsidR="00000000" w:rsidRPr="00000000">
              <w:rPr>
                <w:rFonts w:ascii="Roboto" w:cs="Roboto" w:eastAsia="Roboto" w:hAnsi="Roboto"/>
                <w:sz w:val="24"/>
                <w:szCs w:val="24"/>
                <w:rtl w:val="0"/>
              </w:rPr>
              <w:t xml:space="preserve">The function is triggered when customer clicks on a specific order in the list displayed on the screen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7F">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80">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83">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84">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87">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8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1.Customers ordered to the system</w:t>
            </w:r>
          </w:p>
          <w:p w:rsidR="00000000" w:rsidDel="00000000" w:rsidP="00000000" w:rsidRDefault="00000000" w:rsidRPr="00000000" w14:paraId="0000058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2..Staff Click “Manage Order” to display “Pending Order” and check the order details by selecting the detail button</w:t>
            </w:r>
          </w:p>
          <w:p w:rsidR="00000000" w:rsidDel="00000000" w:rsidP="00000000" w:rsidRDefault="00000000" w:rsidRPr="00000000" w14:paraId="0000058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approval staff are checked by clicking "Detail" Button to review the order and then click on the "approved" button</w:t>
            </w:r>
          </w:p>
          <w:p w:rsidR="00000000" w:rsidDel="00000000" w:rsidP="00000000" w:rsidRDefault="00000000" w:rsidRPr="00000000" w14:paraId="0000058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Click "Approved orders" to check the order information and select the "Delivery" button to conduct delivery</w:t>
            </w:r>
          </w:p>
          <w:p w:rsidR="00000000" w:rsidDel="00000000" w:rsidP="00000000" w:rsidRDefault="00000000" w:rsidRPr="00000000" w14:paraId="0000058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5.Select “Deliver Order”click “Complete Order” to complete the order</w:t>
            </w:r>
          </w:p>
          <w:p w:rsidR="00000000" w:rsidDel="00000000" w:rsidP="00000000" w:rsidRDefault="00000000" w:rsidRPr="00000000" w14:paraId="0000058D">
            <w:pPr>
              <w:spacing w:after="240" w:before="240" w:lineRule="auto"/>
              <w:rPr>
                <w:rFonts w:ascii="Roboto" w:cs="Roboto" w:eastAsia="Roboto" w:hAnsi="Roboto"/>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0">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1">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4">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5">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8">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9">
            <w:pPr>
              <w:spacing w:before="240" w:lineRule="auto"/>
              <w:rPr>
                <w:sz w:val="24"/>
                <w:szCs w:val="24"/>
              </w:rPr>
            </w:pPr>
            <w:r w:rsidDel="00000000" w:rsidR="00000000" w:rsidRPr="00000000">
              <w:rPr>
                <w:sz w:val="24"/>
                <w:szCs w:val="24"/>
                <w:rtl w:val="0"/>
              </w:rPr>
              <w:t xml:space="preserve">The system will query the database for all detailed  information of a specific order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C">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9D">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A0">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5A1">
            <w:pPr>
              <w:spacing w:before="240" w:lineRule="auto"/>
              <w:rPr>
                <w:sz w:val="24"/>
                <w:szCs w:val="24"/>
              </w:rPr>
            </w:pPr>
            <w:r w:rsidDel="00000000" w:rsidR="00000000" w:rsidRPr="00000000">
              <w:rPr>
                <w:rtl w:val="0"/>
              </w:rPr>
            </w:r>
          </w:p>
        </w:tc>
      </w:tr>
    </w:tbl>
    <w:p w:rsidR="00000000" w:rsidDel="00000000" w:rsidP="00000000" w:rsidRDefault="00000000" w:rsidRPr="00000000" w14:paraId="000005A4">
      <w:pPr>
        <w:spacing w:after="240" w:before="240" w:lineRule="auto"/>
        <w:rPr>
          <w:rFonts w:ascii="Roboto" w:cs="Roboto" w:eastAsia="Roboto" w:hAnsi="Roboto"/>
        </w:rPr>
      </w:pPr>
      <w:bookmarkStart w:colFirst="0" w:colLast="0" w:name="_heading=h.2grqrue" w:id="41"/>
      <w:bookmarkEnd w:id="41"/>
      <w:r w:rsidDel="00000000" w:rsidR="00000000" w:rsidRPr="00000000">
        <w:rPr>
          <w:rtl w:val="0"/>
        </w:rPr>
      </w:r>
    </w:p>
    <w:p w:rsidR="00000000" w:rsidDel="00000000" w:rsidP="00000000" w:rsidRDefault="00000000" w:rsidRPr="00000000" w14:paraId="000005A5">
      <w:pPr>
        <w:pStyle w:val="Heading2"/>
        <w:keepNext w:val="0"/>
        <w:keepLines w:val="0"/>
        <w:spacing w:after="80" w:lineRule="auto"/>
        <w:ind w:left="1080" w:hanging="360"/>
        <w:rPr>
          <w:rFonts w:ascii="Roboto" w:cs="Roboto" w:eastAsia="Roboto" w:hAnsi="Roboto"/>
          <w:sz w:val="34"/>
          <w:szCs w:val="34"/>
        </w:rPr>
      </w:pPr>
      <w:bookmarkStart w:colFirst="0" w:colLast="0" w:name="_heading=h.vx1227" w:id="42"/>
      <w:bookmarkEnd w:id="42"/>
      <w:r w:rsidDel="00000000" w:rsidR="00000000" w:rsidRPr="00000000">
        <w:rPr>
          <w:rFonts w:ascii="Roboto" w:cs="Roboto" w:eastAsia="Roboto" w:hAnsi="Roboto"/>
          <w:sz w:val="34"/>
          <w:szCs w:val="34"/>
          <w:rtl w:val="0"/>
        </w:rPr>
        <w:t xml:space="preserve">2.5.</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Marketing Features</w:t>
      </w:r>
    </w:p>
    <w:p w:rsidR="00000000" w:rsidDel="00000000" w:rsidP="00000000" w:rsidRDefault="00000000" w:rsidRPr="00000000" w14:paraId="000005A6">
      <w:pPr>
        <w:pStyle w:val="Heading3"/>
        <w:keepNext w:val="0"/>
        <w:keepLines w:val="0"/>
        <w:spacing w:before="280" w:lineRule="auto"/>
        <w:ind w:left="1260" w:hanging="260"/>
        <w:rPr>
          <w:rFonts w:ascii="Roboto" w:cs="Roboto" w:eastAsia="Roboto" w:hAnsi="Roboto"/>
          <w:color w:val="000000"/>
          <w:sz w:val="26"/>
          <w:szCs w:val="26"/>
        </w:rPr>
      </w:pPr>
      <w:bookmarkStart w:colFirst="0" w:colLast="0" w:name="_heading=h.3fwokq0" w:id="43"/>
      <w:bookmarkEnd w:id="43"/>
      <w:r w:rsidDel="00000000" w:rsidR="00000000" w:rsidRPr="00000000">
        <w:rPr>
          <w:rFonts w:ascii="Roboto" w:cs="Roboto" w:eastAsia="Roboto" w:hAnsi="Roboto"/>
          <w:color w:val="000000"/>
          <w:sz w:val="26"/>
          <w:szCs w:val="26"/>
          <w:rtl w:val="0"/>
        </w:rPr>
        <w:t xml:space="preserve">2.5.1.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Add a new product</w:t>
      </w:r>
    </w:p>
    <w:p w:rsidR="00000000" w:rsidDel="00000000" w:rsidP="00000000" w:rsidRDefault="00000000" w:rsidRPr="00000000" w14:paraId="000005A7">
      <w:pPr>
        <w:rPr/>
      </w:pPr>
      <w:r w:rsidDel="00000000" w:rsidR="00000000" w:rsidRPr="00000000">
        <w:rPr>
          <w:rtl w:val="0"/>
        </w:rPr>
      </w:r>
    </w:p>
    <w:tbl>
      <w:tblPr>
        <w:tblStyle w:val="Table2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A8">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A9">
            <w:pPr>
              <w:spacing w:before="240" w:lineRule="auto"/>
              <w:rPr>
                <w:b w:val="1"/>
                <w:sz w:val="24"/>
                <w:szCs w:val="24"/>
              </w:rPr>
            </w:pPr>
            <w:r w:rsidDel="00000000" w:rsidR="00000000" w:rsidRPr="00000000">
              <w:rPr>
                <w:b w:val="1"/>
                <w:sz w:val="24"/>
                <w:szCs w:val="24"/>
                <w:rtl w:val="0"/>
              </w:rPr>
              <w:t xml:space="preserve">UC-12.  Add a new product</w:t>
            </w:r>
          </w:p>
        </w:tc>
      </w:tr>
    </w:tbl>
    <w:p w:rsidR="00000000" w:rsidDel="00000000" w:rsidP="00000000" w:rsidRDefault="00000000" w:rsidRPr="00000000" w14:paraId="000005AA">
      <w:pPr>
        <w:ind w:right="120"/>
        <w:rPr>
          <w:sz w:val="24"/>
          <w:szCs w:val="24"/>
        </w:rPr>
      </w:pPr>
      <w:r w:rsidDel="00000000" w:rsidR="00000000" w:rsidRPr="00000000">
        <w:rPr>
          <w:sz w:val="24"/>
          <w:szCs w:val="24"/>
          <w:rtl w:val="0"/>
        </w:rPr>
        <w:t xml:space="preserve"> </w:t>
      </w:r>
    </w:p>
    <w:tbl>
      <w:tblPr>
        <w:tblStyle w:val="Table2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AB">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AC">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AD">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AE">
            <w:pPr>
              <w:rPr>
                <w:sz w:val="24"/>
                <w:szCs w:val="24"/>
              </w:rPr>
            </w:pPr>
            <w:r w:rsidDel="00000000" w:rsidR="00000000" w:rsidRPr="00000000">
              <w:rPr>
                <w:sz w:val="24"/>
                <w:szCs w:val="24"/>
                <w:rtl w:val="0"/>
              </w:rPr>
              <w:t xml:space="preserve">BakeryShop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AF">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B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add new product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3">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4">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Marketer click on “Add” button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7">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8">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B">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C">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91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BF">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C0">
            <w:pPr>
              <w:numPr>
                <w:ilvl w:val="0"/>
                <w:numId w:val="1"/>
              </w:numPr>
              <w:spacing w:before="240" w:lineRule="auto"/>
              <w:ind w:left="720" w:hanging="360"/>
              <w:rPr>
                <w:sz w:val="24"/>
                <w:szCs w:val="24"/>
              </w:rPr>
            </w:pPr>
            <w:r w:rsidDel="00000000" w:rsidR="00000000" w:rsidRPr="00000000">
              <w:rPr>
                <w:sz w:val="24"/>
                <w:szCs w:val="24"/>
                <w:rtl w:val="0"/>
              </w:rPr>
              <w:t xml:space="preserve">Marketer clicks “Manage product ” button on navbar Bakery Shop returns product page</w:t>
            </w:r>
          </w:p>
          <w:p w:rsidR="00000000" w:rsidDel="00000000" w:rsidP="00000000" w:rsidRDefault="00000000" w:rsidRPr="00000000" w14:paraId="000005C1">
            <w:pPr>
              <w:numPr>
                <w:ilvl w:val="0"/>
                <w:numId w:val="1"/>
              </w:numPr>
              <w:ind w:left="720" w:hanging="360"/>
              <w:rPr>
                <w:sz w:val="24"/>
                <w:szCs w:val="24"/>
              </w:rPr>
            </w:pPr>
            <w:r w:rsidDel="00000000" w:rsidR="00000000" w:rsidRPr="00000000">
              <w:rPr>
                <w:sz w:val="24"/>
                <w:szCs w:val="24"/>
                <w:rtl w:val="0"/>
              </w:rPr>
              <w:t xml:space="preserve">Marketer clicks “Add” button and Bakery Shop returns add table</w:t>
            </w:r>
          </w:p>
          <w:p w:rsidR="00000000" w:rsidDel="00000000" w:rsidP="00000000" w:rsidRDefault="00000000" w:rsidRPr="00000000" w14:paraId="000005C2">
            <w:pPr>
              <w:numPr>
                <w:ilvl w:val="0"/>
                <w:numId w:val="1"/>
              </w:numPr>
              <w:spacing w:after="260" w:before="240" w:lineRule="auto"/>
              <w:ind w:left="720" w:hanging="360"/>
              <w:rPr>
                <w:sz w:val="24"/>
                <w:szCs w:val="24"/>
              </w:rPr>
            </w:pPr>
            <w:r w:rsidDel="00000000" w:rsidR="00000000" w:rsidRPr="00000000">
              <w:rPr>
                <w:sz w:val="24"/>
                <w:szCs w:val="24"/>
                <w:rtl w:val="0"/>
              </w:rPr>
              <w:t xml:space="preserve">Fill in the information of product</w:t>
            </w:r>
          </w:p>
          <w:p w:rsidR="00000000" w:rsidDel="00000000" w:rsidP="00000000" w:rsidRDefault="00000000" w:rsidRPr="00000000" w14:paraId="000005C3">
            <w:pPr>
              <w:numPr>
                <w:ilvl w:val="0"/>
                <w:numId w:val="1"/>
              </w:numPr>
              <w:spacing w:after="260" w:before="240" w:lineRule="auto"/>
              <w:ind w:left="720" w:hanging="360"/>
              <w:rPr>
                <w:sz w:val="24"/>
                <w:szCs w:val="24"/>
              </w:rPr>
            </w:pPr>
            <w:r w:rsidDel="00000000" w:rsidR="00000000" w:rsidRPr="00000000">
              <w:rPr>
                <w:sz w:val="24"/>
                <w:szCs w:val="24"/>
                <w:rtl w:val="0"/>
              </w:rPr>
              <w:t xml:space="preserve">Marketer  clicks on the “Save” button</w:t>
            </w:r>
          </w:p>
          <w:p w:rsidR="00000000" w:rsidDel="00000000" w:rsidP="00000000" w:rsidRDefault="00000000" w:rsidRPr="00000000" w14:paraId="000005C4">
            <w:pPr>
              <w:numPr>
                <w:ilvl w:val="0"/>
                <w:numId w:val="1"/>
              </w:numPr>
              <w:spacing w:after="260" w:before="240" w:lineRule="auto"/>
              <w:ind w:left="720" w:hanging="360"/>
              <w:rPr>
                <w:sz w:val="24"/>
                <w:szCs w:val="24"/>
              </w:rPr>
            </w:pPr>
            <w:r w:rsidDel="00000000" w:rsidR="00000000" w:rsidRPr="00000000">
              <w:rPr>
                <w:sz w:val="24"/>
                <w:szCs w:val="24"/>
                <w:rtl w:val="0"/>
              </w:rPr>
              <w:t xml:space="preserve">The system add new information in the database </w:t>
            </w:r>
          </w:p>
          <w:p w:rsidR="00000000" w:rsidDel="00000000" w:rsidP="00000000" w:rsidRDefault="00000000" w:rsidRPr="00000000" w14:paraId="000005C5">
            <w:pPr>
              <w:numPr>
                <w:ilvl w:val="0"/>
                <w:numId w:val="1"/>
              </w:numPr>
              <w:spacing w:after="260" w:before="240" w:lineRule="auto"/>
              <w:ind w:left="720" w:hanging="360"/>
              <w:rPr>
                <w:sz w:val="24"/>
                <w:szCs w:val="24"/>
              </w:rPr>
            </w:pPr>
            <w:r w:rsidDel="00000000" w:rsidR="00000000" w:rsidRPr="00000000">
              <w:rPr>
                <w:sz w:val="24"/>
                <w:szCs w:val="24"/>
                <w:rtl w:val="0"/>
              </w:rPr>
              <w:t xml:space="preserve">System will return to the product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C8">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C9">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CC">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CD">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D0">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D1">
            <w:pPr>
              <w:spacing w:befor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Add a new product</w:t>
            </w:r>
            <w:r w:rsidDel="00000000" w:rsidR="00000000" w:rsidRPr="00000000">
              <w:rPr>
                <w:sz w:val="24"/>
                <w:szCs w:val="24"/>
                <w:rtl w:val="0"/>
              </w:rPr>
              <w:t xml:space="preserve"> into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D4">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D5">
            <w:pPr>
              <w:spacing w:before="240" w:lineRule="auto"/>
              <w:rPr>
                <w:sz w:val="24"/>
                <w:szCs w:val="24"/>
              </w:rPr>
            </w:pPr>
            <w:r w:rsidDel="00000000" w:rsidR="00000000" w:rsidRPr="00000000">
              <w:rPr>
                <w:sz w:val="24"/>
                <w:szCs w:val="24"/>
                <w:rtl w:val="0"/>
              </w:rPr>
              <w:t xml:space="preserve">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D8">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5D9">
            <w:pPr>
              <w:spacing w:before="240" w:lineRule="auto"/>
              <w:rPr>
                <w:sz w:val="24"/>
                <w:szCs w:val="24"/>
              </w:rPr>
            </w:pPr>
            <w:r w:rsidDel="00000000" w:rsidR="00000000" w:rsidRPr="00000000">
              <w:rPr>
                <w:rtl w:val="0"/>
              </w:rPr>
            </w:r>
          </w:p>
        </w:tc>
      </w:tr>
    </w:tbl>
    <w:p w:rsidR="00000000" w:rsidDel="00000000" w:rsidP="00000000" w:rsidRDefault="00000000" w:rsidRPr="00000000" w14:paraId="000005DC">
      <w:pPr>
        <w:rPr>
          <w:sz w:val="24"/>
          <w:szCs w:val="24"/>
        </w:rPr>
      </w:pPr>
      <w:r w:rsidDel="00000000" w:rsidR="00000000" w:rsidRPr="00000000">
        <w:rPr>
          <w:rtl w:val="0"/>
        </w:rPr>
      </w:r>
    </w:p>
    <w:p w:rsidR="00000000" w:rsidDel="00000000" w:rsidP="00000000" w:rsidRDefault="00000000" w:rsidRPr="00000000" w14:paraId="000005DD">
      <w:pPr>
        <w:spacing w:after="240" w:before="240" w:lineRule="auto"/>
        <w:ind w:left="2160" w:hanging="2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E">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1v1yuxt" w:id="44"/>
      <w:bookmarkEnd w:id="44"/>
      <w:r w:rsidDel="00000000" w:rsidR="00000000" w:rsidRPr="00000000">
        <w:rPr>
          <w:rFonts w:ascii="Roboto" w:cs="Roboto" w:eastAsia="Roboto" w:hAnsi="Roboto"/>
          <w:color w:val="000000"/>
          <w:sz w:val="24"/>
          <w:szCs w:val="24"/>
          <w:rtl w:val="0"/>
        </w:rPr>
        <w:t xml:space="preserve">2.5.2.   Update a product</w:t>
      </w:r>
    </w:p>
    <w:p w:rsidR="00000000" w:rsidDel="00000000" w:rsidP="00000000" w:rsidRDefault="00000000" w:rsidRPr="00000000" w14:paraId="000005DF">
      <w:pPr>
        <w:rPr>
          <w:sz w:val="24"/>
          <w:szCs w:val="24"/>
        </w:rPr>
      </w:pPr>
      <w:r w:rsidDel="00000000" w:rsidR="00000000" w:rsidRPr="00000000">
        <w:rPr>
          <w:rtl w:val="0"/>
        </w:rPr>
      </w:r>
    </w:p>
    <w:tbl>
      <w:tblPr>
        <w:tblStyle w:val="Table30"/>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E0">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5E1">
            <w:pPr>
              <w:spacing w:before="240" w:lineRule="auto"/>
              <w:rPr>
                <w:b w:val="1"/>
                <w:sz w:val="24"/>
                <w:szCs w:val="24"/>
              </w:rPr>
            </w:pPr>
            <w:r w:rsidDel="00000000" w:rsidR="00000000" w:rsidRPr="00000000">
              <w:rPr>
                <w:b w:val="1"/>
                <w:sz w:val="24"/>
                <w:szCs w:val="24"/>
                <w:rtl w:val="0"/>
              </w:rPr>
              <w:t xml:space="preserve">UC-13. </w:t>
            </w:r>
            <w:r w:rsidDel="00000000" w:rsidR="00000000" w:rsidRPr="00000000">
              <w:rPr>
                <w:rFonts w:ascii="Roboto" w:cs="Roboto" w:eastAsia="Roboto" w:hAnsi="Roboto"/>
                <w:b w:val="1"/>
                <w:sz w:val="24"/>
                <w:szCs w:val="24"/>
                <w:rtl w:val="0"/>
              </w:rPr>
              <w:t xml:space="preserve"> Update a product</w:t>
            </w:r>
            <w:r w:rsidDel="00000000" w:rsidR="00000000" w:rsidRPr="00000000">
              <w:rPr>
                <w:rtl w:val="0"/>
              </w:rPr>
            </w:r>
          </w:p>
        </w:tc>
      </w:tr>
    </w:tbl>
    <w:p w:rsidR="00000000" w:rsidDel="00000000" w:rsidP="00000000" w:rsidRDefault="00000000" w:rsidRPr="00000000" w14:paraId="000005E2">
      <w:pPr>
        <w:ind w:right="120"/>
        <w:rPr>
          <w:sz w:val="24"/>
          <w:szCs w:val="24"/>
        </w:rPr>
      </w:pPr>
      <w:r w:rsidDel="00000000" w:rsidR="00000000" w:rsidRPr="00000000">
        <w:rPr>
          <w:sz w:val="24"/>
          <w:szCs w:val="24"/>
          <w:rtl w:val="0"/>
        </w:rPr>
        <w:t xml:space="preserve"> </w:t>
      </w:r>
    </w:p>
    <w:tbl>
      <w:tblPr>
        <w:tblStyle w:val="Table31"/>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E3">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E4">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E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E6">
            <w:pPr>
              <w:rPr>
                <w:sz w:val="24"/>
                <w:szCs w:val="24"/>
              </w:rPr>
            </w:pPr>
            <w:r w:rsidDel="00000000" w:rsidR="00000000" w:rsidRPr="00000000">
              <w:rPr>
                <w:sz w:val="24"/>
                <w:szCs w:val="24"/>
                <w:rtl w:val="0"/>
              </w:rPr>
              <w:t xml:space="preserve">BakeryShop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E7">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5E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w:t>
            </w:r>
            <w:r w:rsidDel="00000000" w:rsidR="00000000" w:rsidRPr="00000000">
              <w:rPr>
                <w:rFonts w:ascii="Roboto" w:cs="Roboto" w:eastAsia="Roboto" w:hAnsi="Roboto"/>
                <w:sz w:val="24"/>
                <w:szCs w:val="24"/>
                <w:rtl w:val="0"/>
              </w:rPr>
              <w:t xml:space="preserve">update a product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EB">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EC">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Marketer editing by clicking on the “Update” button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EF">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F0">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F3">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F4">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F7">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5F8">
            <w:pPr>
              <w:numPr>
                <w:ilvl w:val="0"/>
                <w:numId w:val="11"/>
              </w:numPr>
              <w:spacing w:before="240" w:lineRule="auto"/>
              <w:ind w:left="720" w:hanging="360"/>
              <w:rPr>
                <w:sz w:val="24"/>
                <w:szCs w:val="24"/>
              </w:rPr>
            </w:pPr>
            <w:r w:rsidDel="00000000" w:rsidR="00000000" w:rsidRPr="00000000">
              <w:rPr>
                <w:sz w:val="24"/>
                <w:szCs w:val="24"/>
                <w:rtl w:val="0"/>
              </w:rPr>
              <w:t xml:space="preserve">Marketer clicks “Manage product ” button on navbar and Bakery Shop returns product page</w:t>
            </w:r>
          </w:p>
          <w:p w:rsidR="00000000" w:rsidDel="00000000" w:rsidP="00000000" w:rsidRDefault="00000000" w:rsidRPr="00000000" w14:paraId="000005F9">
            <w:pPr>
              <w:spacing w:before="240" w:lineRule="auto"/>
              <w:rPr>
                <w:sz w:val="24"/>
                <w:szCs w:val="24"/>
              </w:rPr>
            </w:pPr>
            <w:r w:rsidDel="00000000" w:rsidR="00000000" w:rsidRPr="00000000">
              <w:rPr>
                <w:sz w:val="24"/>
                <w:szCs w:val="24"/>
                <w:rtl w:val="0"/>
              </w:rPr>
              <w:t xml:space="preserve">      2. Maketerclicks on the Update Button on the page product</w:t>
            </w:r>
          </w:p>
          <w:p w:rsidR="00000000" w:rsidDel="00000000" w:rsidP="00000000" w:rsidRDefault="00000000" w:rsidRPr="00000000" w14:paraId="000005FA">
            <w:pPr>
              <w:spacing w:before="240" w:lineRule="auto"/>
              <w:rPr>
                <w:sz w:val="24"/>
                <w:szCs w:val="24"/>
              </w:rPr>
            </w:pPr>
            <w:r w:rsidDel="00000000" w:rsidR="00000000" w:rsidRPr="00000000">
              <w:rPr>
                <w:sz w:val="24"/>
                <w:szCs w:val="24"/>
                <w:rtl w:val="0"/>
              </w:rPr>
              <w:t xml:space="preserve">      3.The screen returns to the product information</w:t>
            </w:r>
          </w:p>
          <w:p w:rsidR="00000000" w:rsidDel="00000000" w:rsidP="00000000" w:rsidRDefault="00000000" w:rsidRPr="00000000" w14:paraId="000005FB">
            <w:pPr>
              <w:spacing w:before="240" w:lineRule="auto"/>
              <w:rPr>
                <w:sz w:val="24"/>
                <w:szCs w:val="24"/>
              </w:rPr>
            </w:pPr>
            <w:r w:rsidDel="00000000" w:rsidR="00000000" w:rsidRPr="00000000">
              <w:rPr>
                <w:sz w:val="24"/>
                <w:szCs w:val="24"/>
                <w:rtl w:val="0"/>
              </w:rPr>
              <w:t xml:space="preserve">      4. Marketer changes the information of product they want</w:t>
            </w:r>
          </w:p>
          <w:p w:rsidR="00000000" w:rsidDel="00000000" w:rsidP="00000000" w:rsidRDefault="00000000" w:rsidRPr="00000000" w14:paraId="000005FC">
            <w:pPr>
              <w:spacing w:before="240" w:lineRule="auto"/>
              <w:rPr>
                <w:sz w:val="24"/>
                <w:szCs w:val="24"/>
              </w:rPr>
            </w:pPr>
            <w:r w:rsidDel="00000000" w:rsidR="00000000" w:rsidRPr="00000000">
              <w:rPr>
                <w:sz w:val="24"/>
                <w:szCs w:val="24"/>
                <w:rtl w:val="0"/>
              </w:rPr>
              <w:t xml:space="preserve">       5. The system compares, checks, and overwrites new information in the database </w:t>
            </w:r>
          </w:p>
          <w:p w:rsidR="00000000" w:rsidDel="00000000" w:rsidP="00000000" w:rsidRDefault="00000000" w:rsidRPr="00000000" w14:paraId="000005FD">
            <w:pPr>
              <w:spacing w:before="240" w:lineRule="auto"/>
              <w:rPr>
                <w:sz w:val="24"/>
                <w:szCs w:val="24"/>
              </w:rPr>
            </w:pPr>
            <w:r w:rsidDel="00000000" w:rsidR="00000000" w:rsidRPr="00000000">
              <w:rPr>
                <w:sz w:val="24"/>
                <w:szCs w:val="24"/>
                <w:rtl w:val="0"/>
              </w:rPr>
              <w:t xml:space="preserve">      6. The system returns the successful result screen. </w:t>
            </w:r>
          </w:p>
          <w:p w:rsidR="00000000" w:rsidDel="00000000" w:rsidP="00000000" w:rsidRDefault="00000000" w:rsidRPr="00000000" w14:paraId="000005FE">
            <w:pPr>
              <w:spacing w:before="240" w:lineRule="auto"/>
              <w:rPr>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1">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2">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5">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6">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9">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A">
            <w:pPr>
              <w:spacing w:befor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update a product </w:t>
            </w:r>
            <w:r w:rsidDel="00000000" w:rsidR="00000000" w:rsidRPr="00000000">
              <w:rPr>
                <w:sz w:val="24"/>
                <w:szCs w:val="24"/>
                <w:rtl w:val="0"/>
              </w:rPr>
              <w:t xml:space="preserve">on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D">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0E">
            <w:pPr>
              <w:spacing w:before="240" w:lineRule="auto"/>
              <w:rPr>
                <w:sz w:val="24"/>
                <w:szCs w:val="24"/>
              </w:rPr>
            </w:pPr>
            <w:r w:rsidDel="00000000" w:rsidR="00000000" w:rsidRPr="00000000">
              <w:rPr>
                <w:sz w:val="24"/>
                <w:szCs w:val="24"/>
                <w:rtl w:val="0"/>
              </w:rPr>
              <w:t xml:space="preserve">BR-01, 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11">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612">
            <w:pPr>
              <w:spacing w:before="240" w:lineRule="auto"/>
              <w:rPr>
                <w:sz w:val="24"/>
                <w:szCs w:val="24"/>
              </w:rPr>
            </w:pPr>
            <w:r w:rsidDel="00000000" w:rsidR="00000000" w:rsidRPr="00000000">
              <w:rPr>
                <w:rtl w:val="0"/>
              </w:rPr>
            </w:r>
          </w:p>
        </w:tc>
      </w:tr>
    </w:tbl>
    <w:p w:rsidR="00000000" w:rsidDel="00000000" w:rsidP="00000000" w:rsidRDefault="00000000" w:rsidRPr="00000000" w14:paraId="00000615">
      <w:pPr>
        <w:rPr>
          <w:sz w:val="24"/>
          <w:szCs w:val="24"/>
        </w:rPr>
      </w:pPr>
      <w:r w:rsidDel="00000000" w:rsidR="00000000" w:rsidRPr="00000000">
        <w:rPr>
          <w:rtl w:val="0"/>
        </w:rPr>
      </w:r>
    </w:p>
    <w:p w:rsidR="00000000" w:rsidDel="00000000" w:rsidP="00000000" w:rsidRDefault="00000000" w:rsidRPr="00000000" w14:paraId="00000616">
      <w:pPr>
        <w:pStyle w:val="Heading2"/>
        <w:keepNext w:val="0"/>
        <w:keepLines w:val="0"/>
        <w:spacing w:after="80" w:lineRule="auto"/>
        <w:rPr>
          <w:rFonts w:ascii="Roboto" w:cs="Roboto" w:eastAsia="Roboto" w:hAnsi="Roboto"/>
          <w:sz w:val="24"/>
          <w:szCs w:val="24"/>
        </w:rPr>
      </w:pPr>
      <w:bookmarkStart w:colFirst="0" w:colLast="0" w:name="_heading=h.4f1mdlm" w:id="45"/>
      <w:bookmarkEnd w:id="45"/>
      <w:r w:rsidDel="00000000" w:rsidR="00000000" w:rsidRPr="00000000">
        <w:rPr>
          <w:rtl w:val="0"/>
        </w:rPr>
      </w:r>
    </w:p>
    <w:p w:rsidR="00000000" w:rsidDel="00000000" w:rsidP="00000000" w:rsidRDefault="00000000" w:rsidRPr="00000000" w14:paraId="00000617">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2u6wntf" w:id="46"/>
      <w:bookmarkEnd w:id="46"/>
      <w:r w:rsidDel="00000000" w:rsidR="00000000" w:rsidRPr="00000000">
        <w:rPr>
          <w:rFonts w:ascii="Roboto" w:cs="Roboto" w:eastAsia="Roboto" w:hAnsi="Roboto"/>
          <w:color w:val="000000"/>
          <w:sz w:val="24"/>
          <w:szCs w:val="24"/>
          <w:rtl w:val="0"/>
        </w:rPr>
        <w:t xml:space="preserve">2.5.3.    Add post</w:t>
      </w:r>
    </w:p>
    <w:p w:rsidR="00000000" w:rsidDel="00000000" w:rsidP="00000000" w:rsidRDefault="00000000" w:rsidRPr="00000000" w14:paraId="00000618">
      <w:pPr>
        <w:rPr>
          <w:sz w:val="24"/>
          <w:szCs w:val="24"/>
        </w:rPr>
      </w:pPr>
      <w:r w:rsidDel="00000000" w:rsidR="00000000" w:rsidRPr="00000000">
        <w:rPr>
          <w:rtl w:val="0"/>
        </w:rPr>
      </w:r>
    </w:p>
    <w:tbl>
      <w:tblPr>
        <w:tblStyle w:val="Table32"/>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19">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1A">
            <w:pPr>
              <w:spacing w:before="240" w:lineRule="auto"/>
              <w:rPr>
                <w:b w:val="1"/>
                <w:sz w:val="24"/>
                <w:szCs w:val="24"/>
              </w:rPr>
            </w:pPr>
            <w:r w:rsidDel="00000000" w:rsidR="00000000" w:rsidRPr="00000000">
              <w:rPr>
                <w:b w:val="1"/>
                <w:sz w:val="24"/>
                <w:szCs w:val="24"/>
                <w:rtl w:val="0"/>
              </w:rPr>
              <w:t xml:space="preserve">UC-14. </w:t>
            </w:r>
            <w:r w:rsidDel="00000000" w:rsidR="00000000" w:rsidRPr="00000000">
              <w:rPr>
                <w:rFonts w:ascii="Roboto" w:cs="Roboto" w:eastAsia="Roboto" w:hAnsi="Roboto"/>
                <w:b w:val="1"/>
                <w:sz w:val="24"/>
                <w:szCs w:val="24"/>
                <w:rtl w:val="0"/>
              </w:rPr>
              <w:t xml:space="preserve"> Add post</w:t>
            </w:r>
            <w:r w:rsidDel="00000000" w:rsidR="00000000" w:rsidRPr="00000000">
              <w:rPr>
                <w:rtl w:val="0"/>
              </w:rPr>
            </w:r>
          </w:p>
        </w:tc>
      </w:tr>
    </w:tbl>
    <w:p w:rsidR="00000000" w:rsidDel="00000000" w:rsidP="00000000" w:rsidRDefault="00000000" w:rsidRPr="00000000" w14:paraId="0000061B">
      <w:pPr>
        <w:ind w:right="120"/>
        <w:rPr>
          <w:sz w:val="24"/>
          <w:szCs w:val="24"/>
        </w:rPr>
      </w:pPr>
      <w:r w:rsidDel="00000000" w:rsidR="00000000" w:rsidRPr="00000000">
        <w:rPr>
          <w:sz w:val="24"/>
          <w:szCs w:val="24"/>
          <w:rtl w:val="0"/>
        </w:rPr>
        <w:t xml:space="preserve"> </w:t>
      </w:r>
    </w:p>
    <w:tbl>
      <w:tblPr>
        <w:tblStyle w:val="Table33"/>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1C">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1D">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1E">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1F">
            <w:pPr>
              <w:rPr>
                <w:sz w:val="24"/>
                <w:szCs w:val="24"/>
              </w:rPr>
            </w:pPr>
            <w:r w:rsidDel="00000000" w:rsidR="00000000" w:rsidRPr="00000000">
              <w:rPr>
                <w:sz w:val="24"/>
                <w:szCs w:val="24"/>
                <w:rtl w:val="0"/>
              </w:rPr>
              <w:t xml:space="preserve">BakeryShop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20">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2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add new post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24">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25">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Marketer click on “Add” button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28">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29">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2C">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2D">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30">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31">
            <w:pPr>
              <w:numPr>
                <w:ilvl w:val="0"/>
                <w:numId w:val="2"/>
              </w:numPr>
              <w:spacing w:before="240" w:lineRule="auto"/>
              <w:ind w:left="720" w:hanging="360"/>
              <w:rPr>
                <w:sz w:val="24"/>
                <w:szCs w:val="24"/>
              </w:rPr>
            </w:pPr>
            <w:r w:rsidDel="00000000" w:rsidR="00000000" w:rsidRPr="00000000">
              <w:rPr>
                <w:sz w:val="24"/>
                <w:szCs w:val="24"/>
                <w:rtl w:val="0"/>
              </w:rPr>
              <w:t xml:space="preserve">Marketer clicks “Post product ” button on navbar Bakery Shop returns post page</w:t>
            </w:r>
          </w:p>
          <w:p w:rsidR="00000000" w:rsidDel="00000000" w:rsidP="00000000" w:rsidRDefault="00000000" w:rsidRPr="00000000" w14:paraId="00000632">
            <w:pPr>
              <w:numPr>
                <w:ilvl w:val="0"/>
                <w:numId w:val="2"/>
              </w:numPr>
              <w:ind w:left="720" w:hanging="360"/>
              <w:rPr>
                <w:sz w:val="24"/>
                <w:szCs w:val="24"/>
              </w:rPr>
            </w:pPr>
            <w:r w:rsidDel="00000000" w:rsidR="00000000" w:rsidRPr="00000000">
              <w:rPr>
                <w:sz w:val="24"/>
                <w:szCs w:val="24"/>
                <w:rtl w:val="0"/>
              </w:rPr>
              <w:t xml:space="preserve">Marketer clicks “Add” button and Bakery Shop returns add table</w:t>
            </w:r>
          </w:p>
          <w:p w:rsidR="00000000" w:rsidDel="00000000" w:rsidP="00000000" w:rsidRDefault="00000000" w:rsidRPr="00000000" w14:paraId="00000633">
            <w:pPr>
              <w:numPr>
                <w:ilvl w:val="0"/>
                <w:numId w:val="2"/>
              </w:numPr>
              <w:spacing w:after="260" w:before="240" w:lineRule="auto"/>
              <w:ind w:left="720" w:hanging="360"/>
              <w:rPr>
                <w:sz w:val="24"/>
                <w:szCs w:val="24"/>
              </w:rPr>
            </w:pPr>
            <w:r w:rsidDel="00000000" w:rsidR="00000000" w:rsidRPr="00000000">
              <w:rPr>
                <w:sz w:val="24"/>
                <w:szCs w:val="24"/>
                <w:rtl w:val="0"/>
              </w:rPr>
              <w:t xml:space="preserve">Fill in the information of new post</w:t>
            </w:r>
          </w:p>
          <w:p w:rsidR="00000000" w:rsidDel="00000000" w:rsidP="00000000" w:rsidRDefault="00000000" w:rsidRPr="00000000" w14:paraId="00000634">
            <w:pPr>
              <w:numPr>
                <w:ilvl w:val="0"/>
                <w:numId w:val="2"/>
              </w:numPr>
              <w:spacing w:after="260" w:before="240" w:lineRule="auto"/>
              <w:ind w:left="720" w:hanging="360"/>
              <w:rPr>
                <w:sz w:val="24"/>
                <w:szCs w:val="24"/>
              </w:rPr>
            </w:pPr>
            <w:r w:rsidDel="00000000" w:rsidR="00000000" w:rsidRPr="00000000">
              <w:rPr>
                <w:sz w:val="24"/>
                <w:szCs w:val="24"/>
                <w:rtl w:val="0"/>
              </w:rPr>
              <w:t xml:space="preserve">Marketer  clicks on the “Save” button</w:t>
            </w:r>
          </w:p>
          <w:p w:rsidR="00000000" w:rsidDel="00000000" w:rsidP="00000000" w:rsidRDefault="00000000" w:rsidRPr="00000000" w14:paraId="00000635">
            <w:pPr>
              <w:numPr>
                <w:ilvl w:val="0"/>
                <w:numId w:val="2"/>
              </w:numPr>
              <w:spacing w:after="260" w:before="240" w:lineRule="auto"/>
              <w:ind w:left="720" w:hanging="360"/>
              <w:rPr>
                <w:sz w:val="24"/>
                <w:szCs w:val="24"/>
              </w:rPr>
            </w:pPr>
            <w:r w:rsidDel="00000000" w:rsidR="00000000" w:rsidRPr="00000000">
              <w:rPr>
                <w:sz w:val="24"/>
                <w:szCs w:val="24"/>
                <w:rtl w:val="0"/>
              </w:rPr>
              <w:t xml:space="preserve">The system add new information in the database </w:t>
            </w:r>
          </w:p>
          <w:p w:rsidR="00000000" w:rsidDel="00000000" w:rsidP="00000000" w:rsidRDefault="00000000" w:rsidRPr="00000000" w14:paraId="00000636">
            <w:pPr>
              <w:numPr>
                <w:ilvl w:val="0"/>
                <w:numId w:val="2"/>
              </w:numPr>
              <w:spacing w:after="260" w:before="240" w:lineRule="auto"/>
              <w:ind w:left="720" w:hanging="360"/>
              <w:rPr>
                <w:sz w:val="24"/>
                <w:szCs w:val="24"/>
              </w:rPr>
            </w:pPr>
            <w:r w:rsidDel="00000000" w:rsidR="00000000" w:rsidRPr="00000000">
              <w:rPr>
                <w:sz w:val="24"/>
                <w:szCs w:val="24"/>
                <w:rtl w:val="0"/>
              </w:rPr>
              <w:t xml:space="preserve">System will return to the post page</w:t>
            </w:r>
          </w:p>
          <w:p w:rsidR="00000000" w:rsidDel="00000000" w:rsidP="00000000" w:rsidRDefault="00000000" w:rsidRPr="00000000" w14:paraId="00000637">
            <w:pPr>
              <w:spacing w:after="260" w:before="240" w:lineRule="auto"/>
              <w:rPr>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3A">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3B">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3E">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3F">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42">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43">
            <w:pPr>
              <w:spacing w:befor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Add a new post </w:t>
            </w:r>
            <w:r w:rsidDel="00000000" w:rsidR="00000000" w:rsidRPr="00000000">
              <w:rPr>
                <w:sz w:val="24"/>
                <w:szCs w:val="24"/>
                <w:rtl w:val="0"/>
              </w:rPr>
              <w:t xml:space="preserve">into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46">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47">
            <w:pPr>
              <w:spacing w:before="240" w:lineRule="auto"/>
              <w:rPr>
                <w:sz w:val="24"/>
                <w:szCs w:val="24"/>
              </w:rPr>
            </w:pPr>
            <w:r w:rsidDel="00000000" w:rsidR="00000000" w:rsidRPr="00000000">
              <w:rPr>
                <w:sz w:val="24"/>
                <w:szCs w:val="24"/>
                <w:rtl w:val="0"/>
              </w:rPr>
              <w:t xml:space="preserve">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4A">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64B">
            <w:pPr>
              <w:spacing w:before="240" w:lineRule="auto"/>
              <w:rPr>
                <w:sz w:val="24"/>
                <w:szCs w:val="24"/>
              </w:rPr>
            </w:pPr>
            <w:r w:rsidDel="00000000" w:rsidR="00000000" w:rsidRPr="00000000">
              <w:rPr>
                <w:rtl w:val="0"/>
              </w:rPr>
            </w:r>
          </w:p>
        </w:tc>
      </w:tr>
    </w:tbl>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spacing w:after="240" w:before="240" w:lineRule="auto"/>
        <w:ind w:left="2160" w:hanging="2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0">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19c6y18" w:id="47"/>
      <w:bookmarkEnd w:id="47"/>
      <w:r w:rsidDel="00000000" w:rsidR="00000000" w:rsidRPr="00000000">
        <w:rPr>
          <w:rFonts w:ascii="Roboto" w:cs="Roboto" w:eastAsia="Roboto" w:hAnsi="Roboto"/>
          <w:color w:val="000000"/>
          <w:sz w:val="24"/>
          <w:szCs w:val="24"/>
          <w:rtl w:val="0"/>
        </w:rPr>
        <w:t xml:space="preserve">2.5.4.   Update post</w:t>
      </w:r>
    </w:p>
    <w:p w:rsidR="00000000" w:rsidDel="00000000" w:rsidP="00000000" w:rsidRDefault="00000000" w:rsidRPr="00000000" w14:paraId="00000651">
      <w:pPr>
        <w:rPr>
          <w:sz w:val="24"/>
          <w:szCs w:val="24"/>
        </w:rPr>
      </w:pPr>
      <w:r w:rsidDel="00000000" w:rsidR="00000000" w:rsidRPr="00000000">
        <w:rPr>
          <w:rtl w:val="0"/>
        </w:rPr>
      </w:r>
    </w:p>
    <w:tbl>
      <w:tblPr>
        <w:tblStyle w:val="Table34"/>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52">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53">
            <w:pPr>
              <w:spacing w:before="240" w:lineRule="auto"/>
              <w:rPr>
                <w:b w:val="1"/>
                <w:sz w:val="24"/>
                <w:szCs w:val="24"/>
              </w:rPr>
            </w:pPr>
            <w:r w:rsidDel="00000000" w:rsidR="00000000" w:rsidRPr="00000000">
              <w:rPr>
                <w:b w:val="1"/>
                <w:sz w:val="24"/>
                <w:szCs w:val="24"/>
                <w:rtl w:val="0"/>
              </w:rPr>
              <w:t xml:space="preserve">UC-15. </w:t>
            </w:r>
            <w:r w:rsidDel="00000000" w:rsidR="00000000" w:rsidRPr="00000000">
              <w:rPr>
                <w:rFonts w:ascii="Roboto" w:cs="Roboto" w:eastAsia="Roboto" w:hAnsi="Roboto"/>
                <w:b w:val="1"/>
                <w:sz w:val="24"/>
                <w:szCs w:val="24"/>
                <w:rtl w:val="0"/>
              </w:rPr>
              <w:t xml:space="preserve"> Update post</w:t>
            </w:r>
            <w:r w:rsidDel="00000000" w:rsidR="00000000" w:rsidRPr="00000000">
              <w:rPr>
                <w:rtl w:val="0"/>
              </w:rPr>
            </w:r>
          </w:p>
        </w:tc>
      </w:tr>
    </w:tbl>
    <w:p w:rsidR="00000000" w:rsidDel="00000000" w:rsidP="00000000" w:rsidRDefault="00000000" w:rsidRPr="00000000" w14:paraId="00000654">
      <w:pPr>
        <w:ind w:right="120"/>
        <w:rPr>
          <w:sz w:val="24"/>
          <w:szCs w:val="24"/>
        </w:rPr>
      </w:pPr>
      <w:r w:rsidDel="00000000" w:rsidR="00000000" w:rsidRPr="00000000">
        <w:rPr>
          <w:sz w:val="24"/>
          <w:szCs w:val="24"/>
          <w:rtl w:val="0"/>
        </w:rPr>
        <w:t xml:space="preserve"> </w:t>
      </w:r>
    </w:p>
    <w:tbl>
      <w:tblPr>
        <w:tblStyle w:val="Table35"/>
        <w:tblW w:w="9027.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6"/>
        <w:gridCol w:w="2640"/>
        <w:gridCol w:w="2323"/>
        <w:gridCol w:w="2248"/>
        <w:tblGridChange w:id="0">
          <w:tblGrid>
            <w:gridCol w:w="1816"/>
            <w:gridCol w:w="2640"/>
            <w:gridCol w:w="2323"/>
            <w:gridCol w:w="2248"/>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5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56">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57">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58">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59">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5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w:t>
            </w:r>
            <w:r w:rsidDel="00000000" w:rsidR="00000000" w:rsidRPr="00000000">
              <w:rPr>
                <w:rFonts w:ascii="Roboto" w:cs="Roboto" w:eastAsia="Roboto" w:hAnsi="Roboto"/>
                <w:sz w:val="24"/>
                <w:szCs w:val="24"/>
                <w:rtl w:val="0"/>
              </w:rPr>
              <w:t xml:space="preserve"> update a post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5D">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5E">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Marketer  editing by clicking on the “Update” button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61">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62">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65">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66">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69">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6A">
            <w:pPr>
              <w:numPr>
                <w:ilvl w:val="0"/>
                <w:numId w:val="5"/>
              </w:numPr>
              <w:spacing w:before="240" w:lineRule="auto"/>
              <w:ind w:left="720" w:hanging="360"/>
              <w:rPr>
                <w:sz w:val="24"/>
                <w:szCs w:val="24"/>
              </w:rPr>
            </w:pPr>
            <w:r w:rsidDel="00000000" w:rsidR="00000000" w:rsidRPr="00000000">
              <w:rPr>
                <w:sz w:val="24"/>
                <w:szCs w:val="24"/>
                <w:rtl w:val="0"/>
              </w:rPr>
              <w:t xml:space="preserve">Marketer clicks “Manage product ” button on navbar and Bakery Shop returns product page</w:t>
            </w:r>
          </w:p>
          <w:p w:rsidR="00000000" w:rsidDel="00000000" w:rsidP="00000000" w:rsidRDefault="00000000" w:rsidRPr="00000000" w14:paraId="0000066B">
            <w:pPr>
              <w:numPr>
                <w:ilvl w:val="0"/>
                <w:numId w:val="5"/>
              </w:numPr>
              <w:ind w:left="720" w:hanging="360"/>
              <w:rPr>
                <w:sz w:val="24"/>
                <w:szCs w:val="24"/>
              </w:rPr>
            </w:pPr>
            <w:r w:rsidDel="00000000" w:rsidR="00000000" w:rsidRPr="00000000">
              <w:rPr>
                <w:sz w:val="24"/>
                <w:szCs w:val="24"/>
                <w:rtl w:val="0"/>
              </w:rPr>
              <w:t xml:space="preserve">Marketer clicks on the Update Button on the page post</w:t>
            </w:r>
          </w:p>
          <w:p w:rsidR="00000000" w:rsidDel="00000000" w:rsidP="00000000" w:rsidRDefault="00000000" w:rsidRPr="00000000" w14:paraId="0000066C">
            <w:pPr>
              <w:numPr>
                <w:ilvl w:val="0"/>
                <w:numId w:val="5"/>
              </w:numPr>
              <w:ind w:left="720" w:hanging="360"/>
              <w:rPr>
                <w:sz w:val="24"/>
                <w:szCs w:val="24"/>
              </w:rPr>
            </w:pPr>
            <w:r w:rsidDel="00000000" w:rsidR="00000000" w:rsidRPr="00000000">
              <w:rPr>
                <w:sz w:val="24"/>
                <w:szCs w:val="24"/>
                <w:rtl w:val="0"/>
              </w:rPr>
              <w:t xml:space="preserve">The screen returns to the post information</w:t>
            </w:r>
          </w:p>
          <w:p w:rsidR="00000000" w:rsidDel="00000000" w:rsidP="00000000" w:rsidRDefault="00000000" w:rsidRPr="00000000" w14:paraId="0000066D">
            <w:pPr>
              <w:numPr>
                <w:ilvl w:val="0"/>
                <w:numId w:val="5"/>
              </w:numPr>
              <w:ind w:left="720" w:hanging="360"/>
              <w:rPr>
                <w:sz w:val="24"/>
                <w:szCs w:val="24"/>
              </w:rPr>
            </w:pPr>
            <w:r w:rsidDel="00000000" w:rsidR="00000000" w:rsidRPr="00000000">
              <w:rPr>
                <w:sz w:val="24"/>
                <w:szCs w:val="24"/>
                <w:rtl w:val="0"/>
              </w:rPr>
              <w:t xml:space="preserve">Marketer changes the information of post they want</w:t>
            </w:r>
          </w:p>
          <w:p w:rsidR="00000000" w:rsidDel="00000000" w:rsidP="00000000" w:rsidRDefault="00000000" w:rsidRPr="00000000" w14:paraId="0000066E">
            <w:pPr>
              <w:numPr>
                <w:ilvl w:val="0"/>
                <w:numId w:val="5"/>
              </w:numPr>
              <w:ind w:left="720" w:hanging="360"/>
              <w:rPr>
                <w:sz w:val="24"/>
                <w:szCs w:val="24"/>
              </w:rPr>
            </w:pPr>
            <w:r w:rsidDel="00000000" w:rsidR="00000000" w:rsidRPr="00000000">
              <w:rPr>
                <w:sz w:val="24"/>
                <w:szCs w:val="24"/>
                <w:rtl w:val="0"/>
              </w:rPr>
              <w:t xml:space="preserve">The system compares, checks, and overwrites new information in the database </w:t>
            </w:r>
          </w:p>
          <w:p w:rsidR="00000000" w:rsidDel="00000000" w:rsidP="00000000" w:rsidRDefault="00000000" w:rsidRPr="00000000" w14:paraId="0000066F">
            <w:pPr>
              <w:numPr>
                <w:ilvl w:val="0"/>
                <w:numId w:val="5"/>
              </w:numPr>
              <w:ind w:left="720" w:hanging="360"/>
              <w:rPr>
                <w:sz w:val="24"/>
                <w:szCs w:val="24"/>
              </w:rPr>
            </w:pPr>
            <w:r w:rsidDel="00000000" w:rsidR="00000000" w:rsidRPr="00000000">
              <w:rPr>
                <w:sz w:val="24"/>
                <w:szCs w:val="24"/>
                <w:rtl w:val="0"/>
              </w:rPr>
              <w:t xml:space="preserve">The system returns the successful result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2">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3">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6">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7">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A">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B">
            <w:pPr>
              <w:spacing w:befor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update a post</w:t>
            </w:r>
            <w:r w:rsidDel="00000000" w:rsidR="00000000" w:rsidRPr="00000000">
              <w:rPr>
                <w:sz w:val="24"/>
                <w:szCs w:val="24"/>
                <w:rtl w:val="0"/>
              </w:rPr>
              <w:t xml:space="preserve"> on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E">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7F">
            <w:pPr>
              <w:spacing w:before="240" w:lineRule="auto"/>
              <w:rPr>
                <w:sz w:val="24"/>
                <w:szCs w:val="24"/>
              </w:rPr>
            </w:pPr>
            <w:r w:rsidDel="00000000" w:rsidR="00000000" w:rsidRPr="00000000">
              <w:rPr>
                <w:sz w:val="24"/>
                <w:szCs w:val="24"/>
                <w:rtl w:val="0"/>
              </w:rPr>
              <w:t xml:space="preserve">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82">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683">
            <w:pPr>
              <w:spacing w:before="240" w:lineRule="auto"/>
              <w:rPr>
                <w:sz w:val="24"/>
                <w:szCs w:val="24"/>
              </w:rPr>
            </w:pPr>
            <w:r w:rsidDel="00000000" w:rsidR="00000000" w:rsidRPr="00000000">
              <w:rPr>
                <w:rtl w:val="0"/>
              </w:rPr>
            </w:r>
          </w:p>
        </w:tc>
      </w:tr>
    </w:tbl>
    <w:p w:rsidR="00000000" w:rsidDel="00000000" w:rsidP="00000000" w:rsidRDefault="00000000" w:rsidRPr="00000000" w14:paraId="00000686">
      <w:pPr>
        <w:rPr>
          <w:sz w:val="24"/>
          <w:szCs w:val="24"/>
        </w:rPr>
      </w:pPr>
      <w:r w:rsidDel="00000000" w:rsidR="00000000" w:rsidRPr="00000000">
        <w:rPr>
          <w:rtl w:val="0"/>
        </w:rPr>
      </w:r>
    </w:p>
    <w:p w:rsidR="00000000" w:rsidDel="00000000" w:rsidP="00000000" w:rsidRDefault="00000000" w:rsidRPr="00000000" w14:paraId="00000687">
      <w:pPr>
        <w:rPr>
          <w:sz w:val="24"/>
          <w:szCs w:val="24"/>
        </w:rPr>
      </w:pPr>
      <w:r w:rsidDel="00000000" w:rsidR="00000000" w:rsidRPr="00000000">
        <w:rPr>
          <w:rtl w:val="0"/>
        </w:rPr>
      </w:r>
    </w:p>
    <w:p w:rsidR="00000000" w:rsidDel="00000000" w:rsidP="00000000" w:rsidRDefault="00000000" w:rsidRPr="00000000" w14:paraId="00000688">
      <w:pPr>
        <w:spacing w:after="240" w:before="240" w:lineRule="auto"/>
        <w:ind w:left="2160" w:hanging="2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9">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3tbugp1" w:id="48"/>
      <w:bookmarkEnd w:id="48"/>
      <w:r w:rsidDel="00000000" w:rsidR="00000000" w:rsidRPr="00000000">
        <w:rPr>
          <w:rtl w:val="0"/>
        </w:rPr>
      </w:r>
    </w:p>
    <w:p w:rsidR="00000000" w:rsidDel="00000000" w:rsidP="00000000" w:rsidRDefault="00000000" w:rsidRPr="00000000" w14:paraId="0000068A">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28h4qwu" w:id="49"/>
      <w:bookmarkEnd w:id="49"/>
      <w:r w:rsidDel="00000000" w:rsidR="00000000" w:rsidRPr="00000000">
        <w:rPr>
          <w:rFonts w:ascii="Roboto" w:cs="Roboto" w:eastAsia="Roboto" w:hAnsi="Roboto"/>
          <w:color w:val="000000"/>
          <w:sz w:val="24"/>
          <w:szCs w:val="24"/>
          <w:rtl w:val="0"/>
        </w:rPr>
        <w:t xml:space="preserve">2.5.5.    Get a list of Sliders</w:t>
      </w:r>
    </w:p>
    <w:p w:rsidR="00000000" w:rsidDel="00000000" w:rsidP="00000000" w:rsidRDefault="00000000" w:rsidRPr="00000000" w14:paraId="0000068B">
      <w:pPr>
        <w:rPr>
          <w:sz w:val="24"/>
          <w:szCs w:val="24"/>
        </w:rPr>
      </w:pPr>
      <w:r w:rsidDel="00000000" w:rsidR="00000000" w:rsidRPr="00000000">
        <w:rPr>
          <w:rtl w:val="0"/>
        </w:rPr>
      </w:r>
    </w:p>
    <w:tbl>
      <w:tblPr>
        <w:tblStyle w:val="Table3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8C">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8D">
            <w:pPr>
              <w:spacing w:before="240" w:lineRule="auto"/>
              <w:rPr>
                <w:b w:val="1"/>
                <w:sz w:val="24"/>
                <w:szCs w:val="24"/>
              </w:rPr>
            </w:pPr>
            <w:r w:rsidDel="00000000" w:rsidR="00000000" w:rsidRPr="00000000">
              <w:rPr>
                <w:b w:val="1"/>
                <w:sz w:val="24"/>
                <w:szCs w:val="24"/>
                <w:rtl w:val="0"/>
              </w:rPr>
              <w:t xml:space="preserve">UC-16. </w:t>
            </w:r>
            <w:r w:rsidDel="00000000" w:rsidR="00000000" w:rsidRPr="00000000">
              <w:rPr>
                <w:rFonts w:ascii="Roboto" w:cs="Roboto" w:eastAsia="Roboto" w:hAnsi="Roboto"/>
                <w:b w:val="1"/>
                <w:sz w:val="24"/>
                <w:szCs w:val="24"/>
                <w:rtl w:val="0"/>
              </w:rPr>
              <w:t xml:space="preserve"> Get a list of Sliders</w:t>
            </w:r>
            <w:r w:rsidDel="00000000" w:rsidR="00000000" w:rsidRPr="00000000">
              <w:rPr>
                <w:rtl w:val="0"/>
              </w:rPr>
            </w:r>
          </w:p>
        </w:tc>
      </w:tr>
    </w:tbl>
    <w:p w:rsidR="00000000" w:rsidDel="00000000" w:rsidP="00000000" w:rsidRDefault="00000000" w:rsidRPr="00000000" w14:paraId="0000068E">
      <w:pPr>
        <w:ind w:right="120"/>
        <w:rPr>
          <w:sz w:val="24"/>
          <w:szCs w:val="24"/>
        </w:rPr>
      </w:pPr>
      <w:r w:rsidDel="00000000" w:rsidR="00000000" w:rsidRPr="00000000">
        <w:rPr>
          <w:sz w:val="24"/>
          <w:szCs w:val="24"/>
          <w:rtl w:val="0"/>
        </w:rPr>
        <w:t xml:space="preserve"> </w:t>
      </w:r>
    </w:p>
    <w:tbl>
      <w:tblPr>
        <w:tblStyle w:val="Table3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8F">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90">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91">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92">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93">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9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view all sliders</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97">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98">
            <w:pPr>
              <w:spacing w:before="240" w:line="331" w:lineRule="auto"/>
              <w:rPr>
                <w:rFonts w:ascii="Roboto" w:cs="Roboto" w:eastAsia="Roboto" w:hAnsi="Roboto"/>
                <w:sz w:val="24"/>
                <w:szCs w:val="24"/>
              </w:rPr>
            </w:pPr>
            <w:r w:rsidDel="00000000" w:rsidR="00000000" w:rsidRPr="00000000">
              <w:rPr>
                <w:sz w:val="24"/>
                <w:szCs w:val="24"/>
                <w:rtl w:val="0"/>
              </w:rPr>
              <w:t xml:space="preserve">Guest click button “Slider”</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9B">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9C">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9F">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0">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3">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4">
            <w:pPr>
              <w:spacing w:after="260" w:before="240" w:line="331" w:lineRule="auto"/>
              <w:rPr>
                <w:sz w:val="24"/>
                <w:szCs w:val="24"/>
              </w:rPr>
            </w:pPr>
            <w:r w:rsidDel="00000000" w:rsidR="00000000" w:rsidRPr="00000000">
              <w:rPr>
                <w:sz w:val="24"/>
                <w:szCs w:val="24"/>
                <w:rtl w:val="0"/>
              </w:rPr>
              <w:t xml:space="preserve">1.Guest clicks on the “Slider” button on the homepage</w:t>
            </w:r>
          </w:p>
          <w:p w:rsidR="00000000" w:rsidDel="00000000" w:rsidP="00000000" w:rsidRDefault="00000000" w:rsidRPr="00000000" w14:paraId="000006A5">
            <w:pPr>
              <w:spacing w:before="240" w:line="331" w:lineRule="auto"/>
              <w:rPr>
                <w:sz w:val="24"/>
                <w:szCs w:val="24"/>
              </w:rPr>
            </w:pPr>
            <w:r w:rsidDel="00000000" w:rsidR="00000000" w:rsidRPr="00000000">
              <w:rPr>
                <w:sz w:val="24"/>
                <w:szCs w:val="24"/>
                <w:rtl w:val="0"/>
              </w:rPr>
              <w:t xml:space="preserve">2. The system will display all Slider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8">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9">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C">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AD">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B0">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B1">
            <w:pPr>
              <w:spacing w:before="240" w:lineRule="auto"/>
              <w:rPr>
                <w:sz w:val="24"/>
                <w:szCs w:val="24"/>
              </w:rPr>
            </w:pPr>
            <w:r w:rsidDel="00000000" w:rsidR="00000000" w:rsidRPr="00000000">
              <w:rPr>
                <w:sz w:val="24"/>
                <w:szCs w:val="24"/>
                <w:rtl w:val="0"/>
              </w:rPr>
              <w:t xml:space="preserve">Marketer </w:t>
            </w: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view all slides on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B4">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B5">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B8">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6B9">
            <w:pPr>
              <w:spacing w:before="240" w:lineRule="auto"/>
              <w:rPr>
                <w:sz w:val="24"/>
                <w:szCs w:val="24"/>
              </w:rPr>
            </w:pPr>
            <w:r w:rsidDel="00000000" w:rsidR="00000000" w:rsidRPr="00000000">
              <w:rPr>
                <w:rtl w:val="0"/>
              </w:rPr>
            </w:r>
          </w:p>
        </w:tc>
      </w:tr>
    </w:tbl>
    <w:p w:rsidR="00000000" w:rsidDel="00000000" w:rsidP="00000000" w:rsidRDefault="00000000" w:rsidRPr="00000000" w14:paraId="000006BC">
      <w:pPr>
        <w:ind w:right="120"/>
        <w:rPr>
          <w:sz w:val="24"/>
          <w:szCs w:val="24"/>
        </w:rPr>
      </w:pPr>
      <w:r w:rsidDel="00000000" w:rsidR="00000000" w:rsidRPr="00000000">
        <w:rPr>
          <w:rtl w:val="0"/>
        </w:rPr>
      </w:r>
    </w:p>
    <w:p w:rsidR="00000000" w:rsidDel="00000000" w:rsidP="00000000" w:rsidRDefault="00000000" w:rsidRPr="00000000" w14:paraId="000006BD">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37m2jsg" w:id="50"/>
      <w:bookmarkEnd w:id="50"/>
      <w:r w:rsidDel="00000000" w:rsidR="00000000" w:rsidRPr="00000000">
        <w:rPr>
          <w:rFonts w:ascii="Roboto" w:cs="Roboto" w:eastAsia="Roboto" w:hAnsi="Roboto"/>
          <w:color w:val="000000"/>
          <w:sz w:val="24"/>
          <w:szCs w:val="24"/>
          <w:rtl w:val="0"/>
        </w:rPr>
        <w:t xml:space="preserve">2.5.6.    Remove post </w:t>
      </w:r>
    </w:p>
    <w:p w:rsidR="00000000" w:rsidDel="00000000" w:rsidP="00000000" w:rsidRDefault="00000000" w:rsidRPr="00000000" w14:paraId="000006BE">
      <w:pPr>
        <w:rPr>
          <w:sz w:val="24"/>
          <w:szCs w:val="24"/>
        </w:rPr>
      </w:pPr>
      <w:r w:rsidDel="00000000" w:rsidR="00000000" w:rsidRPr="00000000">
        <w:rPr>
          <w:rtl w:val="0"/>
        </w:rPr>
      </w:r>
    </w:p>
    <w:tbl>
      <w:tblPr>
        <w:tblStyle w:val="Table3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BF">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C0">
            <w:pPr>
              <w:spacing w:before="240" w:lineRule="auto"/>
              <w:rPr>
                <w:b w:val="1"/>
                <w:sz w:val="24"/>
                <w:szCs w:val="24"/>
              </w:rPr>
            </w:pPr>
            <w:r w:rsidDel="00000000" w:rsidR="00000000" w:rsidRPr="00000000">
              <w:rPr>
                <w:b w:val="1"/>
                <w:sz w:val="24"/>
                <w:szCs w:val="24"/>
                <w:rtl w:val="0"/>
              </w:rPr>
              <w:t xml:space="preserve">UC-17. </w:t>
            </w:r>
            <w:r w:rsidDel="00000000" w:rsidR="00000000" w:rsidRPr="00000000">
              <w:rPr>
                <w:rFonts w:ascii="Roboto" w:cs="Roboto" w:eastAsia="Roboto" w:hAnsi="Roboto"/>
                <w:b w:val="1"/>
                <w:sz w:val="24"/>
                <w:szCs w:val="24"/>
                <w:rtl w:val="0"/>
              </w:rPr>
              <w:t xml:space="preserve">Remove post </w:t>
            </w:r>
            <w:r w:rsidDel="00000000" w:rsidR="00000000" w:rsidRPr="00000000">
              <w:rPr>
                <w:rtl w:val="0"/>
              </w:rPr>
            </w:r>
          </w:p>
        </w:tc>
      </w:tr>
    </w:tbl>
    <w:p w:rsidR="00000000" w:rsidDel="00000000" w:rsidP="00000000" w:rsidRDefault="00000000" w:rsidRPr="00000000" w14:paraId="000006C1">
      <w:pPr>
        <w:ind w:right="120"/>
        <w:rPr>
          <w:sz w:val="24"/>
          <w:szCs w:val="24"/>
        </w:rPr>
      </w:pPr>
      <w:r w:rsidDel="00000000" w:rsidR="00000000" w:rsidRPr="00000000">
        <w:rPr>
          <w:sz w:val="24"/>
          <w:szCs w:val="24"/>
          <w:rtl w:val="0"/>
        </w:rPr>
        <w:t xml:space="preserve"> </w:t>
      </w:r>
    </w:p>
    <w:tbl>
      <w:tblPr>
        <w:tblStyle w:val="Table3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C2">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C3">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C4">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C5">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C6">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C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w:t>
            </w:r>
            <w:r w:rsidDel="00000000" w:rsidR="00000000" w:rsidRPr="00000000">
              <w:rPr>
                <w:rFonts w:ascii="Roboto" w:cs="Roboto" w:eastAsia="Roboto" w:hAnsi="Roboto"/>
                <w:sz w:val="24"/>
                <w:szCs w:val="24"/>
                <w:rtl w:val="0"/>
              </w:rPr>
              <w:t xml:space="preserve">remove post from slider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CA">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CB">
            <w:pPr>
              <w:spacing w:before="240" w:lineRule="auto"/>
              <w:rPr>
                <w:rFonts w:ascii="Roboto" w:cs="Roboto" w:eastAsia="Roboto" w:hAnsi="Roboto"/>
                <w:sz w:val="24"/>
                <w:szCs w:val="24"/>
              </w:rPr>
            </w:pPr>
            <w:r w:rsidDel="00000000" w:rsidR="00000000" w:rsidRPr="00000000">
              <w:rPr>
                <w:sz w:val="24"/>
                <w:szCs w:val="24"/>
                <w:rtl w:val="0"/>
              </w:rPr>
              <w:t xml:space="preserve">Marketer click button “-” on slider</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CE">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CF">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D2">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D3">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D6">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D7">
            <w:pPr>
              <w:numPr>
                <w:ilvl w:val="0"/>
                <w:numId w:val="6"/>
              </w:numPr>
              <w:spacing w:before="240" w:lineRule="auto"/>
              <w:ind w:left="720" w:hanging="360"/>
              <w:rPr>
                <w:sz w:val="24"/>
                <w:szCs w:val="24"/>
              </w:rPr>
            </w:pPr>
            <w:r w:rsidDel="00000000" w:rsidR="00000000" w:rsidRPr="00000000">
              <w:rPr>
                <w:sz w:val="24"/>
                <w:szCs w:val="24"/>
                <w:rtl w:val="0"/>
              </w:rPr>
              <w:t xml:space="preserve">Marketer clicks “- ” button on </w:t>
            </w:r>
            <w:r w:rsidDel="00000000" w:rsidR="00000000" w:rsidRPr="00000000">
              <w:rPr>
                <w:rFonts w:ascii="Roboto" w:cs="Roboto" w:eastAsia="Roboto" w:hAnsi="Roboto"/>
                <w:sz w:val="24"/>
                <w:szCs w:val="24"/>
                <w:rtl w:val="0"/>
              </w:rPr>
              <w:t xml:space="preserve">slider </w:t>
            </w:r>
            <w:r w:rsidDel="00000000" w:rsidR="00000000" w:rsidRPr="00000000">
              <w:rPr>
                <w:rtl w:val="0"/>
              </w:rPr>
            </w:r>
          </w:p>
          <w:p w:rsidR="00000000" w:rsidDel="00000000" w:rsidP="00000000" w:rsidRDefault="00000000" w:rsidRPr="00000000" w14:paraId="000006D8">
            <w:pPr>
              <w:numPr>
                <w:ilvl w:val="0"/>
                <w:numId w:val="6"/>
              </w:numPr>
              <w:ind w:left="720" w:hanging="360"/>
              <w:rPr>
                <w:sz w:val="24"/>
                <w:szCs w:val="24"/>
              </w:rPr>
            </w:pPr>
            <w:r w:rsidDel="00000000" w:rsidR="00000000" w:rsidRPr="00000000">
              <w:rPr>
                <w:sz w:val="24"/>
                <w:szCs w:val="24"/>
                <w:rtl w:val="0"/>
              </w:rPr>
              <w:t xml:space="preserve">Bakery Shop returns post table</w:t>
            </w:r>
          </w:p>
          <w:p w:rsidR="00000000" w:rsidDel="00000000" w:rsidP="00000000" w:rsidRDefault="00000000" w:rsidRPr="00000000" w14:paraId="000006D9">
            <w:pPr>
              <w:numPr>
                <w:ilvl w:val="0"/>
                <w:numId w:val="6"/>
              </w:numPr>
              <w:ind w:left="720" w:hanging="360"/>
              <w:rPr>
                <w:sz w:val="24"/>
                <w:szCs w:val="24"/>
              </w:rPr>
            </w:pPr>
            <w:r w:rsidDel="00000000" w:rsidR="00000000" w:rsidRPr="00000000">
              <w:rPr>
                <w:sz w:val="24"/>
                <w:szCs w:val="24"/>
                <w:rtl w:val="0"/>
              </w:rPr>
              <w:t xml:space="preserve">Marketer  clicks on the “-” button on the post want remove</w:t>
            </w:r>
          </w:p>
          <w:p w:rsidR="00000000" w:rsidDel="00000000" w:rsidP="00000000" w:rsidRDefault="00000000" w:rsidRPr="00000000" w14:paraId="000006DA">
            <w:pPr>
              <w:numPr>
                <w:ilvl w:val="0"/>
                <w:numId w:val="6"/>
              </w:numPr>
              <w:ind w:left="720" w:hanging="360"/>
              <w:rPr>
                <w:sz w:val="24"/>
                <w:szCs w:val="24"/>
              </w:rPr>
            </w:pPr>
            <w:r w:rsidDel="00000000" w:rsidR="00000000" w:rsidRPr="00000000">
              <w:rPr>
                <w:sz w:val="24"/>
                <w:szCs w:val="24"/>
                <w:rtl w:val="0"/>
              </w:rPr>
              <w:t xml:space="preserve">Marketer  clicks on the “Save” button</w:t>
            </w:r>
          </w:p>
          <w:p w:rsidR="00000000" w:rsidDel="00000000" w:rsidP="00000000" w:rsidRDefault="00000000" w:rsidRPr="00000000" w14:paraId="000006DB">
            <w:pPr>
              <w:numPr>
                <w:ilvl w:val="0"/>
                <w:numId w:val="6"/>
              </w:numPr>
              <w:ind w:left="720" w:hanging="360"/>
              <w:rPr>
                <w:sz w:val="24"/>
                <w:szCs w:val="24"/>
              </w:rPr>
            </w:pPr>
            <w:r w:rsidDel="00000000" w:rsidR="00000000" w:rsidRPr="00000000">
              <w:rPr>
                <w:sz w:val="24"/>
                <w:szCs w:val="24"/>
                <w:rtl w:val="0"/>
              </w:rPr>
              <w:t xml:space="preserve">The system add new information in the database </w:t>
            </w:r>
          </w:p>
          <w:p w:rsidR="00000000" w:rsidDel="00000000" w:rsidP="00000000" w:rsidRDefault="00000000" w:rsidRPr="00000000" w14:paraId="000006DC">
            <w:pPr>
              <w:numPr>
                <w:ilvl w:val="0"/>
                <w:numId w:val="6"/>
              </w:numPr>
              <w:spacing w:after="260" w:lineRule="auto"/>
              <w:ind w:left="720" w:hanging="360"/>
              <w:rPr>
                <w:sz w:val="24"/>
                <w:szCs w:val="24"/>
              </w:rPr>
            </w:pPr>
            <w:r w:rsidDel="00000000" w:rsidR="00000000" w:rsidRPr="00000000">
              <w:rPr>
                <w:sz w:val="24"/>
                <w:szCs w:val="24"/>
                <w:rtl w:val="0"/>
              </w:rPr>
              <w:t xml:space="preserve">System will return to the home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DF">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0">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3">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4">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7">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8">
            <w:pPr>
              <w:spacing w:befor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remove post from slider</w:t>
            </w:r>
            <w:r w:rsidDel="00000000" w:rsidR="00000000" w:rsidRPr="00000000">
              <w:rPr>
                <w:sz w:val="24"/>
                <w:szCs w:val="24"/>
                <w:rtl w:val="0"/>
              </w:rPr>
              <w:t xml:space="preserve"> on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B">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C">
            <w:pPr>
              <w:spacing w:before="240" w:lineRule="auto"/>
              <w:rPr>
                <w:sz w:val="24"/>
                <w:szCs w:val="24"/>
              </w:rPr>
            </w:pPr>
            <w:r w:rsidDel="00000000" w:rsidR="00000000" w:rsidRPr="00000000">
              <w:rPr>
                <w:sz w:val="24"/>
                <w:szCs w:val="24"/>
                <w:rtl w:val="0"/>
              </w:rPr>
              <w:t xml:space="preserve">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6EF">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6F0">
            <w:pPr>
              <w:spacing w:before="240" w:lineRule="auto"/>
              <w:rPr>
                <w:sz w:val="24"/>
                <w:szCs w:val="24"/>
              </w:rPr>
            </w:pPr>
            <w:r w:rsidDel="00000000" w:rsidR="00000000" w:rsidRPr="00000000">
              <w:rPr>
                <w:rtl w:val="0"/>
              </w:rPr>
            </w:r>
          </w:p>
        </w:tc>
      </w:tr>
    </w:tbl>
    <w:p w:rsidR="00000000" w:rsidDel="00000000" w:rsidP="00000000" w:rsidRDefault="00000000" w:rsidRPr="00000000" w14:paraId="000006F3">
      <w:pPr>
        <w:pStyle w:val="Heading3"/>
        <w:keepNext w:val="0"/>
        <w:keepLines w:val="0"/>
        <w:spacing w:before="280" w:lineRule="auto"/>
        <w:ind w:left="1260" w:hanging="260"/>
        <w:rPr>
          <w:rFonts w:ascii="Roboto" w:cs="Roboto" w:eastAsia="Roboto" w:hAnsi="Roboto"/>
          <w:color w:val="000000"/>
          <w:sz w:val="24"/>
          <w:szCs w:val="24"/>
        </w:rPr>
      </w:pPr>
      <w:bookmarkStart w:colFirst="0" w:colLast="0" w:name="_heading=h.5axjxzt2gsic" w:id="51"/>
      <w:bookmarkEnd w:id="51"/>
      <w:r w:rsidDel="00000000" w:rsidR="00000000" w:rsidRPr="00000000">
        <w:rPr>
          <w:rFonts w:ascii="Roboto" w:cs="Roboto" w:eastAsia="Roboto" w:hAnsi="Roboto"/>
          <w:color w:val="000000"/>
          <w:sz w:val="24"/>
          <w:szCs w:val="24"/>
          <w:rtl w:val="0"/>
        </w:rPr>
        <w:t xml:space="preserve">2.5.7.    Add Category</w:t>
      </w:r>
    </w:p>
    <w:p w:rsidR="00000000" w:rsidDel="00000000" w:rsidP="00000000" w:rsidRDefault="00000000" w:rsidRPr="00000000" w14:paraId="000006F4">
      <w:pPr>
        <w:rPr>
          <w:sz w:val="24"/>
          <w:szCs w:val="24"/>
        </w:rPr>
      </w:pPr>
      <w:r w:rsidDel="00000000" w:rsidR="00000000" w:rsidRPr="00000000">
        <w:rPr>
          <w:rtl w:val="0"/>
        </w:rPr>
      </w:r>
    </w:p>
    <w:tbl>
      <w:tblPr>
        <w:tblStyle w:val="Table40"/>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F5">
            <w:pPr>
              <w:spacing w:line="240" w:lineRule="auto"/>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6F6">
            <w:pPr>
              <w:spacing w:before="240" w:line="240" w:lineRule="auto"/>
              <w:rPr>
                <w:b w:val="1"/>
                <w:sz w:val="24"/>
                <w:szCs w:val="24"/>
              </w:rPr>
            </w:pPr>
            <w:r w:rsidDel="00000000" w:rsidR="00000000" w:rsidRPr="00000000">
              <w:rPr>
                <w:b w:val="1"/>
                <w:sz w:val="24"/>
                <w:szCs w:val="24"/>
                <w:rtl w:val="0"/>
              </w:rPr>
              <w:t xml:space="preserve">UC-18. </w:t>
            </w:r>
            <w:r w:rsidDel="00000000" w:rsidR="00000000" w:rsidRPr="00000000">
              <w:rPr>
                <w:rFonts w:ascii="Roboto" w:cs="Roboto" w:eastAsia="Roboto" w:hAnsi="Roboto"/>
                <w:b w:val="1"/>
                <w:sz w:val="24"/>
                <w:szCs w:val="24"/>
                <w:rtl w:val="0"/>
              </w:rPr>
              <w:t xml:space="preserve">Add Category</w:t>
            </w:r>
            <w:r w:rsidDel="00000000" w:rsidR="00000000" w:rsidRPr="00000000">
              <w:rPr>
                <w:rtl w:val="0"/>
              </w:rPr>
            </w:r>
          </w:p>
        </w:tc>
      </w:tr>
    </w:tbl>
    <w:p w:rsidR="00000000" w:rsidDel="00000000" w:rsidP="00000000" w:rsidRDefault="00000000" w:rsidRPr="00000000" w14:paraId="000006F7">
      <w:pPr>
        <w:ind w:right="120"/>
        <w:rPr>
          <w:sz w:val="24"/>
          <w:szCs w:val="24"/>
        </w:rPr>
      </w:pPr>
      <w:r w:rsidDel="00000000" w:rsidR="00000000" w:rsidRPr="00000000">
        <w:rPr>
          <w:sz w:val="24"/>
          <w:szCs w:val="24"/>
          <w:rtl w:val="0"/>
        </w:rPr>
        <w:t xml:space="preserve"> </w:t>
      </w:r>
    </w:p>
    <w:tbl>
      <w:tblPr>
        <w:tblStyle w:val="Table41"/>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F8">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F9">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FA">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FB">
            <w:pPr>
              <w:spacing w:line="240" w:lineRule="auto"/>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FC">
            <w:pPr>
              <w:spacing w:line="240" w:lineRule="auto"/>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6F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w:t>
            </w:r>
            <w:r w:rsidDel="00000000" w:rsidR="00000000" w:rsidRPr="00000000">
              <w:rPr>
                <w:rFonts w:ascii="Roboto" w:cs="Roboto" w:eastAsia="Roboto" w:hAnsi="Roboto"/>
                <w:sz w:val="24"/>
                <w:szCs w:val="24"/>
                <w:rtl w:val="0"/>
              </w:rPr>
              <w:t xml:space="preserve">add new category</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0">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1">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Marketer click on “Add” button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4">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5">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8">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9">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C">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0D">
            <w:pPr>
              <w:numPr>
                <w:ilvl w:val="0"/>
                <w:numId w:val="15"/>
              </w:numPr>
              <w:spacing w:before="240" w:lineRule="auto"/>
              <w:ind w:left="720" w:hanging="360"/>
              <w:rPr>
                <w:sz w:val="24"/>
                <w:szCs w:val="24"/>
                <w:u w:val="none"/>
              </w:rPr>
            </w:pPr>
            <w:r w:rsidDel="00000000" w:rsidR="00000000" w:rsidRPr="00000000">
              <w:rPr>
                <w:sz w:val="24"/>
                <w:szCs w:val="24"/>
                <w:rtl w:val="0"/>
              </w:rPr>
              <w:t xml:space="preserve">Marketer clicks “Manage Category” button on navbar Bakery Shop returns post page</w:t>
            </w:r>
          </w:p>
          <w:p w:rsidR="00000000" w:rsidDel="00000000" w:rsidP="00000000" w:rsidRDefault="00000000" w:rsidRPr="00000000" w14:paraId="0000070E">
            <w:pPr>
              <w:numPr>
                <w:ilvl w:val="0"/>
                <w:numId w:val="15"/>
              </w:numPr>
              <w:spacing w:after="0" w:afterAutospacing="0"/>
              <w:ind w:left="720" w:hanging="360"/>
              <w:rPr>
                <w:sz w:val="24"/>
                <w:szCs w:val="24"/>
                <w:u w:val="none"/>
              </w:rPr>
            </w:pPr>
            <w:r w:rsidDel="00000000" w:rsidR="00000000" w:rsidRPr="00000000">
              <w:rPr>
                <w:sz w:val="24"/>
                <w:szCs w:val="24"/>
                <w:rtl w:val="0"/>
              </w:rPr>
              <w:t xml:space="preserve">Marketer clicks “Add” button and Bakery Shop returns add table</w:t>
            </w:r>
          </w:p>
          <w:p w:rsidR="00000000" w:rsidDel="00000000" w:rsidP="00000000" w:rsidRDefault="00000000" w:rsidRPr="00000000" w14:paraId="0000070F">
            <w:pPr>
              <w:numPr>
                <w:ilvl w:val="0"/>
                <w:numId w:val="1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Fill in the information of new post</w:t>
            </w:r>
          </w:p>
          <w:p w:rsidR="00000000" w:rsidDel="00000000" w:rsidP="00000000" w:rsidRDefault="00000000" w:rsidRPr="00000000" w14:paraId="00000710">
            <w:pPr>
              <w:numPr>
                <w:ilvl w:val="0"/>
                <w:numId w:val="1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Marketer  clicks on the “Save” button</w:t>
            </w:r>
          </w:p>
          <w:p w:rsidR="00000000" w:rsidDel="00000000" w:rsidP="00000000" w:rsidRDefault="00000000" w:rsidRPr="00000000" w14:paraId="00000711">
            <w:pPr>
              <w:numPr>
                <w:ilvl w:val="0"/>
                <w:numId w:val="1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system add new information in the database </w:t>
            </w:r>
          </w:p>
          <w:p w:rsidR="00000000" w:rsidDel="00000000" w:rsidP="00000000" w:rsidRDefault="00000000" w:rsidRPr="00000000" w14:paraId="00000712">
            <w:pPr>
              <w:numPr>
                <w:ilvl w:val="0"/>
                <w:numId w:val="15"/>
              </w:numPr>
              <w:spacing w:after="260" w:before="0" w:beforeAutospacing="0" w:lineRule="auto"/>
              <w:ind w:left="720" w:hanging="360"/>
              <w:rPr>
                <w:sz w:val="24"/>
                <w:szCs w:val="24"/>
                <w:u w:val="none"/>
              </w:rPr>
            </w:pPr>
            <w:r w:rsidDel="00000000" w:rsidR="00000000" w:rsidRPr="00000000">
              <w:rPr>
                <w:sz w:val="24"/>
                <w:szCs w:val="24"/>
                <w:rtl w:val="0"/>
              </w:rPr>
              <w:t xml:space="preserve">System will return to the post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15">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16">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19">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1A">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1D">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1E">
            <w:pPr>
              <w:spacing w:befor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Add a new post </w:t>
            </w:r>
            <w:r w:rsidDel="00000000" w:rsidR="00000000" w:rsidRPr="00000000">
              <w:rPr>
                <w:sz w:val="24"/>
                <w:szCs w:val="24"/>
                <w:rtl w:val="0"/>
              </w:rPr>
              <w:t xml:space="preserve">into the website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21">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22">
            <w:pPr>
              <w:spacing w:before="240" w:lineRule="auto"/>
              <w:rPr>
                <w:sz w:val="24"/>
                <w:szCs w:val="24"/>
              </w:rPr>
            </w:pPr>
            <w:r w:rsidDel="00000000" w:rsidR="00000000" w:rsidRPr="00000000">
              <w:rPr>
                <w:sz w:val="24"/>
                <w:szCs w:val="24"/>
                <w:rtl w:val="0"/>
              </w:rPr>
              <w:t xml:space="preserve">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25">
            <w:pPr>
              <w:spacing w:line="240" w:lineRule="auto"/>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726">
            <w:pPr>
              <w:spacing w:before="240" w:line="240" w:lineRule="auto"/>
              <w:rPr>
                <w:sz w:val="24"/>
                <w:szCs w:val="24"/>
              </w:rPr>
            </w:pPr>
            <w:r w:rsidDel="00000000" w:rsidR="00000000" w:rsidRPr="00000000">
              <w:rPr>
                <w:rtl w:val="0"/>
              </w:rPr>
            </w:r>
          </w:p>
        </w:tc>
      </w:tr>
    </w:tbl>
    <w:p w:rsidR="00000000" w:rsidDel="00000000" w:rsidP="00000000" w:rsidRDefault="00000000" w:rsidRPr="00000000" w14:paraId="00000729">
      <w:pPr>
        <w:pStyle w:val="Heading3"/>
        <w:keepNext w:val="0"/>
        <w:keepLines w:val="0"/>
        <w:spacing w:before="280" w:lineRule="auto"/>
        <w:ind w:left="0" w:firstLine="720"/>
        <w:rPr>
          <w:rFonts w:ascii="Roboto" w:cs="Roboto" w:eastAsia="Roboto" w:hAnsi="Roboto"/>
          <w:strike w:val="1"/>
          <w:color w:val="512da8"/>
          <w:sz w:val="24"/>
          <w:szCs w:val="24"/>
        </w:rPr>
      </w:pPr>
      <w:bookmarkStart w:colFirst="0" w:colLast="0" w:name="_heading=h.jzlxaiul7sl2" w:id="52"/>
      <w:bookmarkEnd w:id="52"/>
      <w:r w:rsidDel="00000000" w:rsidR="00000000" w:rsidRPr="00000000">
        <w:rPr>
          <w:rFonts w:ascii="Roboto" w:cs="Roboto" w:eastAsia="Roboto" w:hAnsi="Roboto"/>
          <w:color w:val="000000"/>
          <w:sz w:val="24"/>
          <w:szCs w:val="24"/>
          <w:rtl w:val="0"/>
        </w:rPr>
        <w:t xml:space="preserve">2.5.8.    Remove Category</w:t>
      </w: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rtl w:val="0"/>
        </w:rPr>
      </w:r>
    </w:p>
    <w:tbl>
      <w:tblPr>
        <w:tblStyle w:val="Table42"/>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2B">
            <w:pPr>
              <w:spacing w:line="240" w:lineRule="auto"/>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2C">
            <w:pPr>
              <w:spacing w:before="240" w:line="240" w:lineRule="auto"/>
              <w:rPr>
                <w:b w:val="1"/>
                <w:sz w:val="24"/>
                <w:szCs w:val="24"/>
              </w:rPr>
            </w:pPr>
            <w:r w:rsidDel="00000000" w:rsidR="00000000" w:rsidRPr="00000000">
              <w:rPr>
                <w:b w:val="1"/>
                <w:sz w:val="24"/>
                <w:szCs w:val="24"/>
                <w:rtl w:val="0"/>
              </w:rPr>
              <w:t xml:space="preserve">UC-19. </w:t>
            </w:r>
            <w:r w:rsidDel="00000000" w:rsidR="00000000" w:rsidRPr="00000000">
              <w:rPr>
                <w:rFonts w:ascii="Roboto" w:cs="Roboto" w:eastAsia="Roboto" w:hAnsi="Roboto"/>
                <w:b w:val="1"/>
                <w:sz w:val="24"/>
                <w:szCs w:val="24"/>
                <w:rtl w:val="0"/>
              </w:rPr>
              <w:t xml:space="preserve">Remove Category</w:t>
            </w:r>
            <w:r w:rsidDel="00000000" w:rsidR="00000000" w:rsidRPr="00000000">
              <w:rPr>
                <w:rtl w:val="0"/>
              </w:rPr>
            </w:r>
          </w:p>
        </w:tc>
      </w:tr>
    </w:tbl>
    <w:p w:rsidR="00000000" w:rsidDel="00000000" w:rsidP="00000000" w:rsidRDefault="00000000" w:rsidRPr="00000000" w14:paraId="0000072D">
      <w:pPr>
        <w:ind w:right="120"/>
        <w:rPr>
          <w:sz w:val="24"/>
          <w:szCs w:val="24"/>
        </w:rPr>
      </w:pPr>
      <w:r w:rsidDel="00000000" w:rsidR="00000000" w:rsidRPr="00000000">
        <w:rPr>
          <w:sz w:val="24"/>
          <w:szCs w:val="24"/>
          <w:rtl w:val="0"/>
        </w:rPr>
        <w:t xml:space="preserve"> </w:t>
      </w:r>
    </w:p>
    <w:tbl>
      <w:tblPr>
        <w:tblStyle w:val="Table43"/>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2E">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2F">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30">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31">
            <w:pPr>
              <w:spacing w:line="240" w:lineRule="auto"/>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32">
            <w:pPr>
              <w:spacing w:line="240" w:lineRule="auto"/>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3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w:t>
            </w:r>
            <w:r w:rsidDel="00000000" w:rsidR="00000000" w:rsidRPr="00000000">
              <w:rPr>
                <w:rFonts w:ascii="Roboto" w:cs="Roboto" w:eastAsia="Roboto" w:hAnsi="Roboto"/>
                <w:sz w:val="24"/>
                <w:szCs w:val="24"/>
                <w:rtl w:val="0"/>
              </w:rPr>
              <w:t xml:space="preserve">remove Category</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36">
            <w:pPr>
              <w:spacing w:line="240" w:lineRule="auto"/>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37">
            <w:pPr>
              <w:spacing w:before="240" w:line="240" w:lineRule="auto"/>
              <w:rPr>
                <w:rFonts w:ascii="Roboto" w:cs="Roboto" w:eastAsia="Roboto" w:hAnsi="Roboto"/>
                <w:sz w:val="24"/>
                <w:szCs w:val="24"/>
              </w:rPr>
            </w:pPr>
            <w:r w:rsidDel="00000000" w:rsidR="00000000" w:rsidRPr="00000000">
              <w:rPr>
                <w:sz w:val="24"/>
                <w:szCs w:val="24"/>
                <w:rtl w:val="0"/>
              </w:rPr>
              <w:t xml:space="preserve">Marketer click button “Delete” on Mange Category page</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3A">
            <w:pPr>
              <w:spacing w:line="240" w:lineRule="auto"/>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3B">
            <w:pPr>
              <w:spacing w:before="240" w:lin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3E">
            <w:pPr>
              <w:spacing w:line="240" w:lineRule="auto"/>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3F">
            <w:pPr>
              <w:spacing w:before="240" w:lin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42">
            <w:pPr>
              <w:spacing w:line="240" w:lineRule="auto"/>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43">
            <w:pPr>
              <w:numPr>
                <w:ilvl w:val="0"/>
                <w:numId w:val="7"/>
              </w:numPr>
              <w:spacing w:before="240" w:line="240" w:lineRule="auto"/>
              <w:ind w:left="720" w:hanging="360"/>
              <w:rPr>
                <w:sz w:val="24"/>
                <w:szCs w:val="24"/>
                <w:u w:val="none"/>
              </w:rPr>
            </w:pPr>
            <w:r w:rsidDel="00000000" w:rsidR="00000000" w:rsidRPr="00000000">
              <w:rPr>
                <w:sz w:val="24"/>
                <w:szCs w:val="24"/>
                <w:rtl w:val="0"/>
              </w:rPr>
              <w:t xml:space="preserve">Marketer clicks on Manage Category page</w:t>
            </w:r>
          </w:p>
          <w:p w:rsidR="00000000" w:rsidDel="00000000" w:rsidP="00000000" w:rsidRDefault="00000000" w:rsidRPr="00000000" w14:paraId="00000744">
            <w:pPr>
              <w:numPr>
                <w:ilvl w:val="0"/>
                <w:numId w:val="7"/>
              </w:numPr>
              <w:spacing w:line="240" w:lineRule="auto"/>
              <w:ind w:left="720" w:hanging="360"/>
              <w:rPr>
                <w:sz w:val="24"/>
                <w:szCs w:val="24"/>
                <w:u w:val="none"/>
              </w:rPr>
            </w:pPr>
            <w:r w:rsidDel="00000000" w:rsidR="00000000" w:rsidRPr="00000000">
              <w:rPr>
                <w:sz w:val="24"/>
                <w:szCs w:val="24"/>
                <w:rtl w:val="0"/>
              </w:rPr>
              <w:t xml:space="preserve">Bakery Shop returns post table</w:t>
            </w:r>
          </w:p>
          <w:p w:rsidR="00000000" w:rsidDel="00000000" w:rsidP="00000000" w:rsidRDefault="00000000" w:rsidRPr="00000000" w14:paraId="00000745">
            <w:pPr>
              <w:numPr>
                <w:ilvl w:val="0"/>
                <w:numId w:val="7"/>
              </w:numPr>
              <w:spacing w:line="240" w:lineRule="auto"/>
              <w:ind w:left="720" w:hanging="360"/>
              <w:rPr>
                <w:sz w:val="24"/>
                <w:szCs w:val="24"/>
                <w:u w:val="none"/>
              </w:rPr>
            </w:pPr>
            <w:r w:rsidDel="00000000" w:rsidR="00000000" w:rsidRPr="00000000">
              <w:rPr>
                <w:sz w:val="24"/>
                <w:szCs w:val="24"/>
                <w:rtl w:val="0"/>
              </w:rPr>
              <w:t xml:space="preserve">Marketer click button “Delete” on category want removeThe system add new information in the database </w:t>
            </w:r>
          </w:p>
          <w:p w:rsidR="00000000" w:rsidDel="00000000" w:rsidP="00000000" w:rsidRDefault="00000000" w:rsidRPr="00000000" w14:paraId="00000746">
            <w:pPr>
              <w:numPr>
                <w:ilvl w:val="0"/>
                <w:numId w:val="7"/>
              </w:numPr>
              <w:spacing w:after="260" w:line="240" w:lineRule="auto"/>
              <w:ind w:left="720" w:hanging="360"/>
              <w:rPr>
                <w:sz w:val="24"/>
                <w:szCs w:val="24"/>
                <w:u w:val="none"/>
              </w:rPr>
            </w:pPr>
            <w:r w:rsidDel="00000000" w:rsidR="00000000" w:rsidRPr="00000000">
              <w:rPr>
                <w:sz w:val="24"/>
                <w:szCs w:val="24"/>
                <w:rtl w:val="0"/>
              </w:rPr>
              <w:t xml:space="preserve">System will return to the home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49">
            <w:pPr>
              <w:spacing w:line="240" w:lineRule="auto"/>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4A">
            <w:pPr>
              <w:spacing w:before="240" w:lin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4D">
            <w:pPr>
              <w:spacing w:line="240" w:lineRule="auto"/>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4E">
            <w:pPr>
              <w:spacing w:before="240" w:lin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51">
            <w:pPr>
              <w:spacing w:line="240" w:lineRule="auto"/>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52">
            <w:pPr>
              <w:spacing w:before="240" w:line="240" w:lineRule="auto"/>
              <w:rPr>
                <w:sz w:val="24"/>
                <w:szCs w:val="24"/>
              </w:rPr>
            </w:pPr>
            <w:r w:rsidDel="00000000" w:rsidR="00000000" w:rsidRPr="00000000">
              <w:rPr>
                <w:sz w:val="24"/>
                <w:szCs w:val="24"/>
                <w:rtl w:val="0"/>
              </w:rPr>
              <w:t xml:space="preserve">Marketer want to </w:t>
            </w:r>
            <w:r w:rsidDel="00000000" w:rsidR="00000000" w:rsidRPr="00000000">
              <w:rPr>
                <w:rFonts w:ascii="Roboto" w:cs="Roboto" w:eastAsia="Roboto" w:hAnsi="Roboto"/>
                <w:sz w:val="24"/>
                <w:szCs w:val="24"/>
                <w:rtl w:val="0"/>
              </w:rPr>
              <w:t xml:space="preserve">remove Category</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55">
            <w:pPr>
              <w:spacing w:line="240" w:lineRule="auto"/>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56">
            <w:pPr>
              <w:spacing w:before="240" w:line="240" w:lineRule="auto"/>
              <w:rPr>
                <w:sz w:val="24"/>
                <w:szCs w:val="24"/>
              </w:rPr>
            </w:pPr>
            <w:r w:rsidDel="00000000" w:rsidR="00000000" w:rsidRPr="00000000">
              <w:rPr>
                <w:sz w:val="24"/>
                <w:szCs w:val="24"/>
                <w:rtl w:val="0"/>
              </w:rPr>
              <w:t xml:space="preserve">BR-10</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59">
            <w:pPr>
              <w:spacing w:line="240" w:lineRule="auto"/>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75A">
            <w:pPr>
              <w:spacing w:before="240" w:line="240" w:lineRule="auto"/>
              <w:rPr>
                <w:sz w:val="24"/>
                <w:szCs w:val="24"/>
              </w:rPr>
            </w:pPr>
            <w:r w:rsidDel="00000000" w:rsidR="00000000" w:rsidRPr="00000000">
              <w:rPr>
                <w:rtl w:val="0"/>
              </w:rPr>
            </w:r>
          </w:p>
        </w:tc>
      </w:tr>
    </w:tbl>
    <w:p w:rsidR="00000000" w:rsidDel="00000000" w:rsidP="00000000" w:rsidRDefault="00000000" w:rsidRPr="00000000" w14:paraId="0000075D">
      <w:pPr>
        <w:pStyle w:val="Heading3"/>
        <w:keepNext w:val="0"/>
        <w:keepLines w:val="0"/>
        <w:spacing w:before="280" w:lineRule="auto"/>
        <w:rPr>
          <w:rFonts w:ascii="Roboto" w:cs="Roboto" w:eastAsia="Roboto" w:hAnsi="Roboto"/>
          <w:color w:val="000000"/>
          <w:sz w:val="24"/>
          <w:szCs w:val="24"/>
        </w:rPr>
      </w:pPr>
      <w:bookmarkStart w:colFirst="0" w:colLast="0" w:name="_heading=h.206ipza" w:id="53"/>
      <w:bookmarkEnd w:id="53"/>
      <w:r w:rsidDel="00000000" w:rsidR="00000000" w:rsidRPr="00000000">
        <w:rPr>
          <w:rtl w:val="0"/>
        </w:rPr>
      </w:r>
    </w:p>
    <w:p w:rsidR="00000000" w:rsidDel="00000000" w:rsidP="00000000" w:rsidRDefault="00000000" w:rsidRPr="00000000" w14:paraId="0000075E">
      <w:pPr>
        <w:pStyle w:val="Heading3"/>
        <w:keepNext w:val="0"/>
        <w:keepLines w:val="0"/>
        <w:spacing w:before="280" w:lineRule="auto"/>
        <w:ind w:left="1080" w:hanging="360"/>
        <w:rPr>
          <w:rFonts w:ascii="Roboto" w:cs="Roboto" w:eastAsia="Roboto" w:hAnsi="Roboto"/>
          <w:color w:val="000000"/>
          <w:sz w:val="24"/>
          <w:szCs w:val="24"/>
        </w:rPr>
      </w:pPr>
      <w:bookmarkStart w:colFirst="0" w:colLast="0" w:name="_heading=h.o8fe6qjwlv0a" w:id="54"/>
      <w:bookmarkEnd w:id="54"/>
      <w:r w:rsidDel="00000000" w:rsidR="00000000" w:rsidRPr="00000000">
        <w:rPr>
          <w:rFonts w:ascii="Roboto" w:cs="Roboto" w:eastAsia="Roboto" w:hAnsi="Roboto"/>
          <w:color w:val="000000"/>
          <w:sz w:val="24"/>
          <w:szCs w:val="24"/>
          <w:rtl w:val="0"/>
        </w:rPr>
        <w:t xml:space="preserve">2.5.9.       View Marketing statistic</w:t>
      </w:r>
    </w:p>
    <w:p w:rsidR="00000000" w:rsidDel="00000000" w:rsidP="00000000" w:rsidRDefault="00000000" w:rsidRPr="00000000" w14:paraId="0000075F">
      <w:pPr>
        <w:ind w:left="1440" w:firstLine="0"/>
        <w:rPr>
          <w:sz w:val="24"/>
          <w:szCs w:val="24"/>
        </w:rPr>
      </w:pPr>
      <w:r w:rsidDel="00000000" w:rsidR="00000000" w:rsidRPr="00000000">
        <w:rPr>
          <w:rtl w:val="0"/>
        </w:rPr>
      </w:r>
    </w:p>
    <w:tbl>
      <w:tblPr>
        <w:tblStyle w:val="Table44"/>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60">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61">
            <w:pPr>
              <w:spacing w:before="240" w:lineRule="auto"/>
              <w:rPr>
                <w:b w:val="1"/>
                <w:sz w:val="24"/>
                <w:szCs w:val="24"/>
              </w:rPr>
            </w:pPr>
            <w:r w:rsidDel="00000000" w:rsidR="00000000" w:rsidRPr="00000000">
              <w:rPr>
                <w:b w:val="1"/>
                <w:sz w:val="24"/>
                <w:szCs w:val="24"/>
                <w:rtl w:val="0"/>
              </w:rPr>
              <w:t xml:space="preserve">UC-20. </w:t>
            </w:r>
            <w:r w:rsidDel="00000000" w:rsidR="00000000" w:rsidRPr="00000000">
              <w:rPr>
                <w:rFonts w:ascii="Roboto" w:cs="Roboto" w:eastAsia="Roboto" w:hAnsi="Roboto"/>
                <w:b w:val="1"/>
                <w:sz w:val="24"/>
                <w:szCs w:val="24"/>
                <w:rtl w:val="0"/>
              </w:rPr>
              <w:t xml:space="preserve">View marketing statistic</w:t>
            </w:r>
            <w:r w:rsidDel="00000000" w:rsidR="00000000" w:rsidRPr="00000000">
              <w:rPr>
                <w:rtl w:val="0"/>
              </w:rPr>
            </w:r>
          </w:p>
        </w:tc>
      </w:tr>
    </w:tbl>
    <w:p w:rsidR="00000000" w:rsidDel="00000000" w:rsidP="00000000" w:rsidRDefault="00000000" w:rsidRPr="00000000" w14:paraId="00000762">
      <w:pPr>
        <w:ind w:left="1440" w:right="120" w:firstLine="0"/>
        <w:rPr>
          <w:sz w:val="24"/>
          <w:szCs w:val="24"/>
        </w:rPr>
      </w:pPr>
      <w:r w:rsidDel="00000000" w:rsidR="00000000" w:rsidRPr="00000000">
        <w:rPr>
          <w:sz w:val="24"/>
          <w:szCs w:val="24"/>
          <w:rtl w:val="0"/>
        </w:rPr>
        <w:t xml:space="preserve"> </w:t>
      </w:r>
    </w:p>
    <w:tbl>
      <w:tblPr>
        <w:tblStyle w:val="Table45"/>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63">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64">
            <w:pPr>
              <w:spacing w:line="240" w:lineRule="auto"/>
              <w:rPr>
                <w:sz w:val="24"/>
                <w:szCs w:val="24"/>
              </w:rPr>
            </w:pPr>
            <w:r w:rsidDel="00000000" w:rsidR="00000000" w:rsidRPr="00000000">
              <w:rPr>
                <w:sz w:val="24"/>
                <w:szCs w:val="24"/>
                <w:rtl w:val="0"/>
              </w:rPr>
              <w:t xml:space="preserve">Marketer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6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66">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67">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6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the Marketer wants to </w:t>
            </w:r>
            <w:r w:rsidDel="00000000" w:rsidR="00000000" w:rsidRPr="00000000">
              <w:rPr>
                <w:rFonts w:ascii="Roboto" w:cs="Roboto" w:eastAsia="Roboto" w:hAnsi="Roboto"/>
                <w:sz w:val="24"/>
                <w:szCs w:val="24"/>
                <w:rtl w:val="0"/>
              </w:rPr>
              <w:t xml:space="preserve">get Marketing statistic</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6B">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6C">
            <w:pPr>
              <w:spacing w:before="240" w:lineRule="auto"/>
              <w:rPr>
                <w:rFonts w:ascii="Roboto" w:cs="Roboto" w:eastAsia="Roboto" w:hAnsi="Roboto"/>
                <w:sz w:val="24"/>
                <w:szCs w:val="24"/>
              </w:rPr>
            </w:pPr>
            <w:r w:rsidDel="00000000" w:rsidR="00000000" w:rsidRPr="00000000">
              <w:rPr>
                <w:sz w:val="24"/>
                <w:szCs w:val="24"/>
                <w:rtl w:val="0"/>
              </w:rPr>
              <w:t xml:space="preserve">Marketer Login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6F">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0">
            <w:pPr>
              <w:spacing w:before="240" w:lineRule="auto"/>
              <w:rPr>
                <w:sz w:val="24"/>
                <w:szCs w:val="24"/>
              </w:rPr>
            </w:pPr>
            <w:r w:rsidDel="00000000" w:rsidR="00000000" w:rsidRPr="00000000">
              <w:rPr>
                <w:sz w:val="24"/>
                <w:szCs w:val="24"/>
                <w:rtl w:val="0"/>
              </w:rPr>
              <w:t xml:space="preserve">The Marketer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3">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4">
            <w:pPr>
              <w:spacing w:before="240" w:lineRule="auto"/>
              <w:rPr>
                <w:sz w:val="24"/>
                <w:szCs w:val="24"/>
              </w:rPr>
            </w:pPr>
            <w:r w:rsidDel="00000000" w:rsidR="00000000" w:rsidRPr="00000000">
              <w:rPr>
                <w:sz w:val="24"/>
                <w:szCs w:val="24"/>
                <w:rtl w:val="0"/>
              </w:rPr>
              <w:t xml:space="preserve">POST-1.Marketer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7">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8">
            <w:pPr>
              <w:numPr>
                <w:ilvl w:val="0"/>
                <w:numId w:val="12"/>
              </w:numPr>
              <w:spacing w:before="240" w:lineRule="auto"/>
              <w:ind w:left="720" w:hanging="360"/>
              <w:rPr>
                <w:sz w:val="24"/>
                <w:szCs w:val="24"/>
              </w:rPr>
            </w:pPr>
            <w:r w:rsidDel="00000000" w:rsidR="00000000" w:rsidRPr="00000000">
              <w:rPr>
                <w:sz w:val="24"/>
                <w:szCs w:val="24"/>
                <w:rtl w:val="0"/>
              </w:rPr>
              <w:t xml:space="preserve">Marketer login into the system</w:t>
            </w:r>
          </w:p>
          <w:p w:rsidR="00000000" w:rsidDel="00000000" w:rsidP="00000000" w:rsidRDefault="00000000" w:rsidRPr="00000000" w14:paraId="00000779">
            <w:pPr>
              <w:numPr>
                <w:ilvl w:val="0"/>
                <w:numId w:val="12"/>
              </w:numPr>
              <w:spacing w:after="260" w:lineRule="auto"/>
              <w:ind w:left="720" w:hanging="360"/>
              <w:rPr>
                <w:sz w:val="24"/>
                <w:szCs w:val="24"/>
              </w:rPr>
            </w:pPr>
            <w:r w:rsidDel="00000000" w:rsidR="00000000" w:rsidRPr="00000000">
              <w:rPr>
                <w:sz w:val="24"/>
                <w:szCs w:val="24"/>
                <w:rtl w:val="0"/>
              </w:rPr>
              <w:t xml:space="preserve">Marketing statistic will show on the Marketer’s home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C">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7D">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0">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1">
            <w:pPr>
              <w:spacing w:before="240" w:lineRule="auto"/>
              <w:rPr>
                <w:sz w:val="24"/>
                <w:szCs w:val="24"/>
              </w:rPr>
            </w:pPr>
            <w:r w:rsidDel="00000000" w:rsidR="00000000" w:rsidRPr="00000000">
              <w:rPr>
                <w:sz w:val="24"/>
                <w:szCs w:val="24"/>
                <w:rtl w:val="0"/>
              </w:rPr>
              <w:t xml:space="preserve">Low</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4">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5">
            <w:pPr>
              <w:spacing w:before="240" w:lineRule="auto"/>
              <w:rPr>
                <w:sz w:val="24"/>
                <w:szCs w:val="24"/>
              </w:rPr>
            </w:pPr>
            <w:r w:rsidDel="00000000" w:rsidR="00000000" w:rsidRPr="00000000">
              <w:rPr>
                <w:sz w:val="24"/>
                <w:szCs w:val="24"/>
                <w:rtl w:val="0"/>
              </w:rPr>
              <w:t xml:space="preserve">When Marketer  login, they can view marketing statistics and chart on the marketing dashboard</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8">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9">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8C">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78D">
            <w:pPr>
              <w:spacing w:before="240" w:lineRule="auto"/>
              <w:rPr>
                <w:sz w:val="24"/>
                <w:szCs w:val="24"/>
              </w:rPr>
            </w:pPr>
            <w:r w:rsidDel="00000000" w:rsidR="00000000" w:rsidRPr="00000000">
              <w:rPr>
                <w:rtl w:val="0"/>
              </w:rPr>
            </w:r>
          </w:p>
        </w:tc>
      </w:tr>
    </w:tbl>
    <w:p w:rsidR="00000000" w:rsidDel="00000000" w:rsidP="00000000" w:rsidRDefault="00000000" w:rsidRPr="00000000" w14:paraId="00000790">
      <w:pPr>
        <w:numPr>
          <w:ilvl w:val="0"/>
          <w:numId w:val="3"/>
        </w:numPr>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791">
      <w:pPr>
        <w:pStyle w:val="Heading2"/>
        <w:keepNext w:val="0"/>
        <w:keepLines w:val="0"/>
        <w:spacing w:after="80" w:lineRule="auto"/>
        <w:ind w:left="1080" w:hanging="360"/>
        <w:rPr>
          <w:rFonts w:ascii="Roboto" w:cs="Roboto" w:eastAsia="Roboto" w:hAnsi="Roboto"/>
          <w:sz w:val="34"/>
          <w:szCs w:val="34"/>
        </w:rPr>
      </w:pPr>
      <w:bookmarkStart w:colFirst="0" w:colLast="0" w:name="_heading=h.2zbgiuw" w:id="55"/>
      <w:bookmarkEnd w:id="55"/>
      <w:r w:rsidDel="00000000" w:rsidR="00000000" w:rsidRPr="00000000">
        <w:rPr>
          <w:rFonts w:ascii="Roboto" w:cs="Roboto" w:eastAsia="Roboto" w:hAnsi="Roboto"/>
          <w:sz w:val="34"/>
          <w:szCs w:val="34"/>
          <w:rtl w:val="0"/>
        </w:rPr>
        <w:t xml:space="preserve">2.6.</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Sale Feature</w:t>
      </w:r>
    </w:p>
    <w:p w:rsidR="00000000" w:rsidDel="00000000" w:rsidP="00000000" w:rsidRDefault="00000000" w:rsidRPr="00000000" w14:paraId="00000792">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1egqt2p" w:id="56"/>
      <w:bookmarkEnd w:id="56"/>
      <w:r w:rsidDel="00000000" w:rsidR="00000000" w:rsidRPr="00000000">
        <w:rPr>
          <w:rFonts w:ascii="Roboto" w:cs="Roboto" w:eastAsia="Roboto" w:hAnsi="Roboto"/>
          <w:color w:val="000000"/>
          <w:sz w:val="26"/>
          <w:szCs w:val="26"/>
          <w:rtl w:val="0"/>
        </w:rPr>
        <w:t xml:space="preserve">2.6.1.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 list of all orders</w:t>
      </w:r>
    </w:p>
    <w:p w:rsidR="00000000" w:rsidDel="00000000" w:rsidP="00000000" w:rsidRDefault="00000000" w:rsidRPr="00000000" w14:paraId="00000793">
      <w:pPr>
        <w:rPr/>
      </w:pPr>
      <w:r w:rsidDel="00000000" w:rsidR="00000000" w:rsidRPr="00000000">
        <w:rPr>
          <w:rtl w:val="0"/>
        </w:rPr>
      </w:r>
    </w:p>
    <w:tbl>
      <w:tblPr>
        <w:tblStyle w:val="Table4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94">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95">
            <w:pPr>
              <w:spacing w:before="240" w:lineRule="auto"/>
              <w:rPr>
                <w:b w:val="1"/>
                <w:sz w:val="24"/>
                <w:szCs w:val="24"/>
              </w:rPr>
            </w:pPr>
            <w:r w:rsidDel="00000000" w:rsidR="00000000" w:rsidRPr="00000000">
              <w:rPr>
                <w:b w:val="1"/>
                <w:sz w:val="24"/>
                <w:szCs w:val="24"/>
                <w:rtl w:val="0"/>
              </w:rPr>
              <w:t xml:space="preserve">UC-21. Get a list of all orders</w:t>
            </w:r>
          </w:p>
        </w:tc>
      </w:tr>
    </w:tbl>
    <w:p w:rsidR="00000000" w:rsidDel="00000000" w:rsidP="00000000" w:rsidRDefault="00000000" w:rsidRPr="00000000" w14:paraId="00000796">
      <w:pPr>
        <w:ind w:right="120"/>
        <w:rPr/>
      </w:pPr>
      <w:r w:rsidDel="00000000" w:rsidR="00000000" w:rsidRPr="00000000">
        <w:rPr>
          <w:rtl w:val="0"/>
        </w:rPr>
        <w:t xml:space="preserve"> </w:t>
      </w:r>
    </w:p>
    <w:tbl>
      <w:tblPr>
        <w:tblStyle w:val="Table4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97">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98">
            <w:pPr>
              <w:spacing w:before="240" w:lineRule="auto"/>
              <w:rPr>
                <w:sz w:val="24"/>
                <w:szCs w:val="24"/>
              </w:rPr>
            </w:pPr>
            <w:r w:rsidDel="00000000" w:rsidR="00000000" w:rsidRPr="00000000">
              <w:rPr>
                <w:sz w:val="24"/>
                <w:szCs w:val="24"/>
                <w:rtl w:val="0"/>
              </w:rPr>
              <w:t xml:space="preserve">Sale</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99">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9A">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9B">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9C">
            <w:pPr>
              <w:spacing w:line="240" w:lineRule="auto"/>
              <w:rPr>
                <w:sz w:val="26"/>
                <w:szCs w:val="26"/>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an actor wants to get a list of all orders</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9F">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0">
            <w:pPr>
              <w:spacing w:before="240" w:lineRule="auto"/>
              <w:rPr>
                <w:sz w:val="24"/>
                <w:szCs w:val="24"/>
              </w:rPr>
            </w:pPr>
            <w:r w:rsidDel="00000000" w:rsidR="00000000" w:rsidRPr="00000000">
              <w:rPr>
                <w:sz w:val="24"/>
                <w:szCs w:val="24"/>
                <w:rtl w:val="0"/>
              </w:rPr>
              <w:t xml:space="preserve">Sale click button “Manage Order”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3">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4">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7">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8">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B">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AC">
            <w:pPr>
              <w:numPr>
                <w:ilvl w:val="0"/>
                <w:numId w:val="10"/>
              </w:numPr>
              <w:spacing w:after="0" w:afterAutospacing="0" w:before="240" w:line="360" w:lineRule="auto"/>
              <w:ind w:left="720" w:hanging="360"/>
              <w:rPr>
                <w:sz w:val="24"/>
                <w:szCs w:val="24"/>
                <w:u w:val="none"/>
              </w:rPr>
            </w:pPr>
            <w:r w:rsidDel="00000000" w:rsidR="00000000" w:rsidRPr="00000000">
              <w:rPr>
                <w:sz w:val="24"/>
                <w:szCs w:val="24"/>
                <w:rtl w:val="0"/>
              </w:rPr>
              <w:t xml:space="preserve">Salesperson logged in the system</w:t>
            </w:r>
          </w:p>
          <w:p w:rsidR="00000000" w:rsidDel="00000000" w:rsidP="00000000" w:rsidRDefault="00000000" w:rsidRPr="00000000" w14:paraId="000007AD">
            <w:pPr>
              <w:numPr>
                <w:ilvl w:val="0"/>
                <w:numId w:val="10"/>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 Sale clicks on the “Manage Order” button on the homepage</w:t>
            </w:r>
          </w:p>
          <w:p w:rsidR="00000000" w:rsidDel="00000000" w:rsidP="00000000" w:rsidRDefault="00000000" w:rsidRPr="00000000" w14:paraId="000007AE">
            <w:pPr>
              <w:numPr>
                <w:ilvl w:val="0"/>
                <w:numId w:val="10"/>
              </w:numPr>
              <w:spacing w:after="260" w:before="0" w:beforeAutospacing="0" w:line="360" w:lineRule="auto"/>
              <w:ind w:left="720" w:hanging="360"/>
              <w:rPr>
                <w:sz w:val="24"/>
                <w:szCs w:val="24"/>
                <w:u w:val="none"/>
              </w:rPr>
            </w:pPr>
            <w:r w:rsidDel="00000000" w:rsidR="00000000" w:rsidRPr="00000000">
              <w:rPr>
                <w:rFonts w:ascii="Roboto" w:cs="Roboto" w:eastAsia="Roboto" w:hAnsi="Roboto"/>
                <w:sz w:val="24"/>
                <w:szCs w:val="24"/>
                <w:rtl w:val="0"/>
              </w:rPr>
              <w:t xml:space="preserve">The system will show the list of order’s which include “Email”, “Date”, and “Status”</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1">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2">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5">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6">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9">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A">
            <w:pPr>
              <w:spacing w:before="240" w:lineRule="auto"/>
              <w:rPr>
                <w:sz w:val="24"/>
                <w:szCs w:val="24"/>
              </w:rPr>
            </w:pPr>
            <w:r w:rsidDel="00000000" w:rsidR="00000000" w:rsidRPr="00000000">
              <w:rPr>
                <w:sz w:val="24"/>
                <w:szCs w:val="24"/>
                <w:rtl w:val="0"/>
              </w:rPr>
              <w:t xml:space="preserve">Sale want to show the list of orders</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D">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BE">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C1">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7C2">
            <w:pPr>
              <w:spacing w:before="240" w:lineRule="auto"/>
              <w:rPr>
                <w:sz w:val="24"/>
                <w:szCs w:val="24"/>
              </w:rPr>
            </w:pPr>
            <w:r w:rsidDel="00000000" w:rsidR="00000000" w:rsidRPr="00000000">
              <w:rPr>
                <w:rtl w:val="0"/>
              </w:rPr>
            </w:r>
          </w:p>
        </w:tc>
      </w:tr>
    </w:tbl>
    <w:p w:rsidR="00000000" w:rsidDel="00000000" w:rsidP="00000000" w:rsidRDefault="00000000" w:rsidRPr="00000000" w14:paraId="000007C5">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7C6">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3ygebqi" w:id="57"/>
      <w:bookmarkEnd w:id="57"/>
      <w:r w:rsidDel="00000000" w:rsidR="00000000" w:rsidRPr="00000000">
        <w:rPr>
          <w:rFonts w:ascii="Roboto" w:cs="Roboto" w:eastAsia="Roboto" w:hAnsi="Roboto"/>
          <w:color w:val="000000"/>
          <w:sz w:val="26"/>
          <w:szCs w:val="26"/>
          <w:rtl w:val="0"/>
        </w:rPr>
        <w:t xml:space="preserve">2.6.2.</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an order’s detail</w:t>
      </w:r>
    </w:p>
    <w:p w:rsidR="00000000" w:rsidDel="00000000" w:rsidP="00000000" w:rsidRDefault="00000000" w:rsidRPr="00000000" w14:paraId="000007C7">
      <w:pPr>
        <w:rPr/>
      </w:pPr>
      <w:r w:rsidDel="00000000" w:rsidR="00000000" w:rsidRPr="00000000">
        <w:rPr>
          <w:rtl w:val="0"/>
        </w:rPr>
      </w:r>
    </w:p>
    <w:tbl>
      <w:tblPr>
        <w:tblStyle w:val="Table4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C8">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C9">
            <w:pPr>
              <w:spacing w:before="240" w:lineRule="auto"/>
              <w:rPr>
                <w:b w:val="1"/>
                <w:sz w:val="24"/>
                <w:szCs w:val="24"/>
              </w:rPr>
            </w:pPr>
            <w:r w:rsidDel="00000000" w:rsidR="00000000" w:rsidRPr="00000000">
              <w:rPr>
                <w:b w:val="1"/>
                <w:sz w:val="24"/>
                <w:szCs w:val="24"/>
                <w:rtl w:val="0"/>
              </w:rPr>
              <w:t xml:space="preserve">UC-22. Get an order’s detail</w:t>
            </w:r>
          </w:p>
        </w:tc>
      </w:tr>
    </w:tbl>
    <w:p w:rsidR="00000000" w:rsidDel="00000000" w:rsidP="00000000" w:rsidRDefault="00000000" w:rsidRPr="00000000" w14:paraId="000007CA">
      <w:pPr>
        <w:ind w:right="120"/>
        <w:rPr/>
      </w:pPr>
      <w:r w:rsidDel="00000000" w:rsidR="00000000" w:rsidRPr="00000000">
        <w:rPr>
          <w:rtl w:val="0"/>
        </w:rPr>
        <w:t xml:space="preserve"> </w:t>
      </w:r>
    </w:p>
    <w:tbl>
      <w:tblPr>
        <w:tblStyle w:val="Table4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CB">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CC">
            <w:pPr>
              <w:spacing w:before="240" w:lineRule="auto"/>
              <w:rPr>
                <w:sz w:val="24"/>
                <w:szCs w:val="24"/>
              </w:rPr>
            </w:pPr>
            <w:r w:rsidDel="00000000" w:rsidR="00000000" w:rsidRPr="00000000">
              <w:rPr>
                <w:sz w:val="24"/>
                <w:szCs w:val="24"/>
                <w:rtl w:val="0"/>
              </w:rPr>
              <w:t xml:space="preserve">Sale</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CD">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CE">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CF">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D0">
            <w:pPr>
              <w:spacing w:line="240" w:lineRule="auto"/>
              <w:rPr>
                <w:sz w:val="26"/>
                <w:szCs w:val="26"/>
              </w:rPr>
            </w:pPr>
            <w:r w:rsidDel="00000000" w:rsidR="00000000" w:rsidRPr="00000000">
              <w:rPr>
                <w:rFonts w:ascii="Roboto" w:cs="Roboto" w:eastAsia="Roboto" w:hAnsi="Roboto"/>
                <w:sz w:val="24"/>
                <w:szCs w:val="24"/>
                <w:rtl w:val="0"/>
              </w:rPr>
              <w:t xml:space="preserve">W</w:t>
            </w:r>
            <w:r w:rsidDel="00000000" w:rsidR="00000000" w:rsidRPr="00000000">
              <w:rPr>
                <w:sz w:val="24"/>
                <w:szCs w:val="24"/>
                <w:rtl w:val="0"/>
              </w:rPr>
              <w:t xml:space="preserve">hen an actor wants to get an order’s detail</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3">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4">
            <w:pPr>
              <w:spacing w:before="240" w:lineRule="auto"/>
              <w:rPr>
                <w:sz w:val="24"/>
                <w:szCs w:val="24"/>
              </w:rPr>
            </w:pPr>
            <w:r w:rsidDel="00000000" w:rsidR="00000000" w:rsidRPr="00000000">
              <w:rPr>
                <w:sz w:val="24"/>
                <w:szCs w:val="24"/>
                <w:rtl w:val="0"/>
              </w:rPr>
              <w:t xml:space="preserve">Sale click on a specific order in the list displayed on the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7">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8">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B">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C">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DF">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0">
            <w:pPr>
              <w:numPr>
                <w:ilvl w:val="0"/>
                <w:numId w:val="13"/>
              </w:numPr>
              <w:spacing w:after="0" w:afterAutospacing="0" w:before="240" w:line="360" w:lineRule="auto"/>
              <w:ind w:left="720" w:hanging="360"/>
              <w:rPr>
                <w:sz w:val="24"/>
                <w:szCs w:val="24"/>
                <w:u w:val="none"/>
              </w:rPr>
            </w:pPr>
            <w:r w:rsidDel="00000000" w:rsidR="00000000" w:rsidRPr="00000000">
              <w:rPr>
                <w:sz w:val="24"/>
                <w:szCs w:val="24"/>
                <w:rtl w:val="0"/>
              </w:rPr>
              <w:t xml:space="preserve">Salesperson logged in the system.</w:t>
            </w:r>
          </w:p>
          <w:p w:rsidR="00000000" w:rsidDel="00000000" w:rsidP="00000000" w:rsidRDefault="00000000" w:rsidRPr="00000000" w14:paraId="000007E1">
            <w:pPr>
              <w:numPr>
                <w:ilvl w:val="0"/>
                <w:numId w:val="1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Salesperson clicks on the specific order in the list of orders.</w:t>
            </w:r>
          </w:p>
          <w:p w:rsidR="00000000" w:rsidDel="00000000" w:rsidP="00000000" w:rsidRDefault="00000000" w:rsidRPr="00000000" w14:paraId="000007E2">
            <w:pPr>
              <w:numPr>
                <w:ilvl w:val="0"/>
                <w:numId w:val="13"/>
              </w:numPr>
              <w:spacing w:after="260" w:before="0" w:beforeAutospacing="0" w:line="360" w:lineRule="auto"/>
              <w:ind w:left="720" w:hanging="360"/>
              <w:rPr>
                <w:sz w:val="24"/>
                <w:szCs w:val="24"/>
                <w:u w:val="none"/>
              </w:rPr>
            </w:pPr>
            <w:r w:rsidDel="00000000" w:rsidR="00000000" w:rsidRPr="00000000">
              <w:rPr>
                <w:rFonts w:ascii="Roboto" w:cs="Roboto" w:eastAsia="Roboto" w:hAnsi="Roboto"/>
                <w:sz w:val="24"/>
                <w:szCs w:val="24"/>
                <w:rtl w:val="0"/>
              </w:rPr>
              <w:t xml:space="preserve">The system will display the products and their thumbnails, quantity along with the Date, total price and status of the order</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5">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6">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9">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A">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D">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EE">
            <w:pPr>
              <w:spacing w:before="240" w:lineRule="auto"/>
              <w:rPr>
                <w:sz w:val="24"/>
                <w:szCs w:val="24"/>
              </w:rPr>
            </w:pPr>
            <w:r w:rsidDel="00000000" w:rsidR="00000000" w:rsidRPr="00000000">
              <w:rPr>
                <w:sz w:val="24"/>
                <w:szCs w:val="24"/>
                <w:rtl w:val="0"/>
              </w:rPr>
              <w:t xml:space="preserve">Sale want to show the specific of orders</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F1">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F2">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7F5">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7F6">
            <w:pPr>
              <w:spacing w:before="240" w:lineRule="auto"/>
              <w:rPr>
                <w:sz w:val="24"/>
                <w:szCs w:val="24"/>
              </w:rPr>
            </w:pPr>
            <w:r w:rsidDel="00000000" w:rsidR="00000000" w:rsidRPr="00000000">
              <w:rPr>
                <w:rtl w:val="0"/>
              </w:rPr>
            </w:r>
          </w:p>
        </w:tc>
      </w:tr>
    </w:tbl>
    <w:p w:rsidR="00000000" w:rsidDel="00000000" w:rsidP="00000000" w:rsidRDefault="00000000" w:rsidRPr="00000000" w14:paraId="000007F9">
      <w:pPr>
        <w:pStyle w:val="Heading3"/>
        <w:keepNext w:val="0"/>
        <w:keepLines w:val="0"/>
        <w:spacing w:before="280" w:lineRule="auto"/>
        <w:rPr>
          <w:rFonts w:ascii="Roboto" w:cs="Roboto" w:eastAsia="Roboto" w:hAnsi="Roboto"/>
          <w:color w:val="000000"/>
          <w:sz w:val="26"/>
          <w:szCs w:val="26"/>
        </w:rPr>
      </w:pPr>
      <w:bookmarkStart w:colFirst="0" w:colLast="0" w:name="_heading=h.2dlolyb" w:id="58"/>
      <w:bookmarkEnd w:id="58"/>
      <w:r w:rsidDel="00000000" w:rsidR="00000000" w:rsidRPr="00000000">
        <w:rPr>
          <w:rtl w:val="0"/>
        </w:rPr>
      </w:r>
    </w:p>
    <w:p w:rsidR="00000000" w:rsidDel="00000000" w:rsidP="00000000" w:rsidRDefault="00000000" w:rsidRPr="00000000" w14:paraId="000007FA">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sqyw64" w:id="59"/>
      <w:bookmarkEnd w:id="59"/>
      <w:r w:rsidDel="00000000" w:rsidR="00000000" w:rsidRPr="00000000">
        <w:rPr>
          <w:rFonts w:ascii="Roboto" w:cs="Roboto" w:eastAsia="Roboto" w:hAnsi="Roboto"/>
          <w:color w:val="000000"/>
          <w:sz w:val="26"/>
          <w:szCs w:val="26"/>
          <w:rtl w:val="0"/>
        </w:rPr>
        <w:t xml:space="preserve">2.6.3.</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Change status of order</w:t>
      </w:r>
    </w:p>
    <w:p w:rsidR="00000000" w:rsidDel="00000000" w:rsidP="00000000" w:rsidRDefault="00000000" w:rsidRPr="00000000" w14:paraId="000007FB">
      <w:pPr>
        <w:rPr/>
      </w:pPr>
      <w:r w:rsidDel="00000000" w:rsidR="00000000" w:rsidRPr="00000000">
        <w:rPr>
          <w:rtl w:val="0"/>
        </w:rPr>
      </w:r>
    </w:p>
    <w:tbl>
      <w:tblPr>
        <w:tblStyle w:val="Table50"/>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FC">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7FD">
            <w:pPr>
              <w:spacing w:before="240" w:lineRule="auto"/>
              <w:rPr>
                <w:b w:val="1"/>
                <w:sz w:val="24"/>
                <w:szCs w:val="24"/>
              </w:rPr>
            </w:pPr>
            <w:r w:rsidDel="00000000" w:rsidR="00000000" w:rsidRPr="00000000">
              <w:rPr>
                <w:b w:val="1"/>
                <w:sz w:val="24"/>
                <w:szCs w:val="24"/>
                <w:rtl w:val="0"/>
              </w:rPr>
              <w:t xml:space="preserve">UC-23. Change status of order</w:t>
            </w:r>
          </w:p>
        </w:tc>
      </w:tr>
    </w:tbl>
    <w:p w:rsidR="00000000" w:rsidDel="00000000" w:rsidP="00000000" w:rsidRDefault="00000000" w:rsidRPr="00000000" w14:paraId="000007FE">
      <w:pPr>
        <w:ind w:right="120"/>
        <w:rPr/>
      </w:pPr>
      <w:r w:rsidDel="00000000" w:rsidR="00000000" w:rsidRPr="00000000">
        <w:rPr>
          <w:rtl w:val="0"/>
        </w:rPr>
        <w:t xml:space="preserve"> </w:t>
      </w:r>
    </w:p>
    <w:tbl>
      <w:tblPr>
        <w:tblStyle w:val="Table51"/>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7FF">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00">
            <w:pPr>
              <w:spacing w:before="240" w:lineRule="auto"/>
              <w:rPr>
                <w:sz w:val="24"/>
                <w:szCs w:val="24"/>
              </w:rPr>
            </w:pPr>
            <w:r w:rsidDel="00000000" w:rsidR="00000000" w:rsidRPr="00000000">
              <w:rPr>
                <w:sz w:val="24"/>
                <w:szCs w:val="24"/>
                <w:rtl w:val="0"/>
              </w:rPr>
              <w:t xml:space="preserve">Sale</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01">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02">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03">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0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Sale requests to change an Order's status.</w:t>
            </w:r>
          </w:p>
          <w:p w:rsidR="00000000" w:rsidDel="00000000" w:rsidP="00000000" w:rsidRDefault="00000000" w:rsidRPr="00000000" w14:paraId="00000805">
            <w:pPr>
              <w:spacing w:line="240" w:lineRule="auto"/>
              <w:rPr>
                <w:rFonts w:ascii="Roboto" w:cs="Roboto" w:eastAsia="Roboto" w:hAnsi="Roboto"/>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08">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09">
            <w:pPr>
              <w:spacing w:after="240" w:before="240" w:lineRule="auto"/>
              <w:rPr>
                <w:sz w:val="26"/>
                <w:szCs w:val="26"/>
              </w:rPr>
            </w:pPr>
            <w:r w:rsidDel="00000000" w:rsidR="00000000" w:rsidRPr="00000000">
              <w:rPr>
                <w:rFonts w:ascii="Roboto" w:cs="Roboto" w:eastAsia="Roboto" w:hAnsi="Roboto"/>
                <w:sz w:val="24"/>
                <w:szCs w:val="24"/>
                <w:rtl w:val="0"/>
              </w:rPr>
              <w:t xml:space="preserve">When Sale requests to change an Order's status.</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0C">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0D">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0">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1">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4">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5">
            <w:pPr>
              <w:numPr>
                <w:ilvl w:val="0"/>
                <w:numId w:val="8"/>
              </w:numPr>
              <w:spacing w:after="0" w:afterAutospacing="0" w:before="240" w:line="360" w:lineRule="auto"/>
              <w:ind w:left="720" w:hanging="360"/>
              <w:rPr>
                <w:sz w:val="24"/>
                <w:szCs w:val="24"/>
                <w:u w:val="none"/>
              </w:rPr>
            </w:pPr>
            <w:r w:rsidDel="00000000" w:rsidR="00000000" w:rsidRPr="00000000">
              <w:rPr>
                <w:sz w:val="24"/>
                <w:szCs w:val="24"/>
                <w:rtl w:val="0"/>
              </w:rPr>
              <w:t xml:space="preserve">Salesperson logged in the system.</w:t>
            </w:r>
          </w:p>
          <w:p w:rsidR="00000000" w:rsidDel="00000000" w:rsidP="00000000" w:rsidRDefault="00000000" w:rsidRPr="00000000" w14:paraId="00000816">
            <w:pPr>
              <w:numPr>
                <w:ilvl w:val="0"/>
                <w:numId w:val="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On the Sale Homepage, salesperson clicks on the Manage Order button on the side bar.</w:t>
            </w:r>
          </w:p>
          <w:p w:rsidR="00000000" w:rsidDel="00000000" w:rsidP="00000000" w:rsidRDefault="00000000" w:rsidRPr="00000000" w14:paraId="00000817">
            <w:pPr>
              <w:numPr>
                <w:ilvl w:val="0"/>
                <w:numId w:val="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 Sale clicks change the status order buttons.</w:t>
            </w:r>
          </w:p>
          <w:p w:rsidR="00000000" w:rsidDel="00000000" w:rsidP="00000000" w:rsidRDefault="00000000" w:rsidRPr="00000000" w14:paraId="00000818">
            <w:pPr>
              <w:numPr>
                <w:ilvl w:val="0"/>
                <w:numId w:val="8"/>
              </w:numPr>
              <w:spacing w:after="260" w:before="0" w:beforeAutospacing="0" w:line="360" w:lineRule="auto"/>
              <w:ind w:left="720" w:hanging="360"/>
              <w:rPr>
                <w:sz w:val="24"/>
                <w:szCs w:val="24"/>
                <w:u w:val="none"/>
              </w:rPr>
            </w:pPr>
            <w:r w:rsidDel="00000000" w:rsidR="00000000" w:rsidRPr="00000000">
              <w:rPr>
                <w:rFonts w:ascii="Roboto" w:cs="Roboto" w:eastAsia="Roboto" w:hAnsi="Roboto"/>
                <w:sz w:val="24"/>
                <w:szCs w:val="24"/>
                <w:rtl w:val="0"/>
              </w:rPr>
              <w:t xml:space="preserve">The system will verify the Sale’s choice. If the user chooses “Yes”, the system will then update the status of the corresponding order record in the database. Otherwise, the system would do nothing.</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B">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C">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1F">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20">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23">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24">
            <w:pPr>
              <w:spacing w:before="240" w:lineRule="auto"/>
              <w:rPr>
                <w:sz w:val="24"/>
                <w:szCs w:val="24"/>
              </w:rPr>
            </w:pPr>
            <w:r w:rsidDel="00000000" w:rsidR="00000000" w:rsidRPr="00000000">
              <w:rPr>
                <w:sz w:val="24"/>
                <w:szCs w:val="24"/>
                <w:rtl w:val="0"/>
              </w:rPr>
              <w:t xml:space="preserve">Sale want to change the status of order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27">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28">
            <w:pPr>
              <w:spacing w:before="240" w:lineRule="auto"/>
              <w:rPr>
                <w:sz w:val="24"/>
                <w:szCs w:val="24"/>
              </w:rPr>
            </w:pPr>
            <w:r w:rsidDel="00000000" w:rsidR="00000000" w:rsidRPr="00000000">
              <w:rPr>
                <w:sz w:val="24"/>
                <w:szCs w:val="24"/>
                <w:rtl w:val="0"/>
              </w:rPr>
              <w:t xml:space="preserve">BR-13, BR-11</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2B">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82C">
            <w:pPr>
              <w:spacing w:before="240" w:lineRule="auto"/>
              <w:rPr>
                <w:sz w:val="24"/>
                <w:szCs w:val="24"/>
              </w:rPr>
            </w:pPr>
            <w:r w:rsidDel="00000000" w:rsidR="00000000" w:rsidRPr="00000000">
              <w:rPr>
                <w:rtl w:val="0"/>
              </w:rPr>
            </w:r>
          </w:p>
        </w:tc>
      </w:tr>
    </w:tbl>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3cqmetx" w:id="60"/>
      <w:bookmarkEnd w:id="60"/>
      <w:r w:rsidDel="00000000" w:rsidR="00000000" w:rsidRPr="00000000">
        <w:rPr>
          <w:rFonts w:ascii="Roboto" w:cs="Roboto" w:eastAsia="Roboto" w:hAnsi="Roboto"/>
          <w:color w:val="000000"/>
          <w:sz w:val="26"/>
          <w:szCs w:val="26"/>
          <w:rtl w:val="0"/>
        </w:rPr>
        <w:t xml:space="preserve">2.6.4.</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View Sale statistic</w:t>
      </w:r>
    </w:p>
    <w:p w:rsidR="00000000" w:rsidDel="00000000" w:rsidP="00000000" w:rsidRDefault="00000000" w:rsidRPr="00000000" w14:paraId="00000831">
      <w:pPr>
        <w:rPr/>
      </w:pPr>
      <w:r w:rsidDel="00000000" w:rsidR="00000000" w:rsidRPr="00000000">
        <w:rPr>
          <w:rtl w:val="0"/>
        </w:rPr>
      </w:r>
    </w:p>
    <w:tbl>
      <w:tblPr>
        <w:tblStyle w:val="Table52"/>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32">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33">
            <w:pPr>
              <w:spacing w:before="240" w:lineRule="auto"/>
              <w:rPr>
                <w:b w:val="1"/>
                <w:sz w:val="24"/>
                <w:szCs w:val="24"/>
              </w:rPr>
            </w:pPr>
            <w:r w:rsidDel="00000000" w:rsidR="00000000" w:rsidRPr="00000000">
              <w:rPr>
                <w:b w:val="1"/>
                <w:sz w:val="24"/>
                <w:szCs w:val="24"/>
                <w:rtl w:val="0"/>
              </w:rPr>
              <w:t xml:space="preserve">UC-24. View Sale statistic</w:t>
            </w:r>
          </w:p>
        </w:tc>
      </w:tr>
    </w:tbl>
    <w:p w:rsidR="00000000" w:rsidDel="00000000" w:rsidP="00000000" w:rsidRDefault="00000000" w:rsidRPr="00000000" w14:paraId="00000834">
      <w:pPr>
        <w:ind w:right="120"/>
        <w:rPr/>
      </w:pPr>
      <w:r w:rsidDel="00000000" w:rsidR="00000000" w:rsidRPr="00000000">
        <w:rPr>
          <w:rtl w:val="0"/>
        </w:rPr>
        <w:t xml:space="preserve"> </w:t>
      </w:r>
    </w:p>
    <w:tbl>
      <w:tblPr>
        <w:tblStyle w:val="Table53"/>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35">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36">
            <w:pPr>
              <w:spacing w:before="240" w:lineRule="auto"/>
              <w:rPr>
                <w:sz w:val="24"/>
                <w:szCs w:val="24"/>
              </w:rPr>
            </w:pPr>
            <w:r w:rsidDel="00000000" w:rsidR="00000000" w:rsidRPr="00000000">
              <w:rPr>
                <w:sz w:val="24"/>
                <w:szCs w:val="24"/>
                <w:rtl w:val="0"/>
              </w:rPr>
              <w:t xml:space="preserve">Sale</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37">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38">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39">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3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Sale want to view statistic</w:t>
            </w:r>
          </w:p>
          <w:p w:rsidR="00000000" w:rsidDel="00000000" w:rsidP="00000000" w:rsidRDefault="00000000" w:rsidRPr="00000000" w14:paraId="0000083B">
            <w:pPr>
              <w:spacing w:line="240" w:lineRule="auto"/>
              <w:rPr>
                <w:rFonts w:ascii="Roboto" w:cs="Roboto" w:eastAsia="Roboto" w:hAnsi="Roboto"/>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3E">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3F">
            <w:pPr>
              <w:spacing w:after="240" w:before="240" w:lineRule="auto"/>
              <w:rPr>
                <w:sz w:val="28"/>
                <w:szCs w:val="28"/>
              </w:rPr>
            </w:pPr>
            <w:r w:rsidDel="00000000" w:rsidR="00000000" w:rsidRPr="00000000">
              <w:rPr>
                <w:rFonts w:ascii="Roboto" w:cs="Roboto" w:eastAsia="Roboto" w:hAnsi="Roboto"/>
                <w:sz w:val="24"/>
                <w:szCs w:val="24"/>
                <w:rtl w:val="0"/>
              </w:rPr>
              <w:t xml:space="preserve">When the Sale employee login, they can view marketing statistics and chart on the Sale dashboard</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2">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3">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6">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7">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A">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B">
            <w:pPr>
              <w:spacing w:after="260" w:before="240" w:lineRule="auto"/>
              <w:rPr>
                <w:sz w:val="24"/>
                <w:szCs w:val="24"/>
              </w:rPr>
            </w:pPr>
            <w:r w:rsidDel="00000000" w:rsidR="00000000" w:rsidRPr="00000000">
              <w:rPr>
                <w:sz w:val="24"/>
                <w:szCs w:val="24"/>
                <w:rtl w:val="0"/>
              </w:rPr>
              <w:t xml:space="preserve">1. When salesperson logged in the system.</w:t>
            </w:r>
          </w:p>
          <w:p w:rsidR="00000000" w:rsidDel="00000000" w:rsidP="00000000" w:rsidRDefault="00000000" w:rsidRPr="00000000" w14:paraId="0000084C">
            <w:pPr>
              <w:spacing w:after="260" w:before="240" w:lineRule="auto"/>
              <w:rPr>
                <w:sz w:val="32"/>
                <w:szCs w:val="32"/>
              </w:rPr>
            </w:pPr>
            <w:r w:rsidDel="00000000" w:rsidR="00000000" w:rsidRPr="00000000">
              <w:rPr>
                <w:sz w:val="24"/>
                <w:szCs w:val="24"/>
                <w:rtl w:val="0"/>
              </w:rPr>
              <w:t xml:space="preserve">2.</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The system will show sales related data, calculate and then display the result on the Sale dashboard.</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4F">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0">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3">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4">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7">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8">
            <w:pPr>
              <w:spacing w:before="240" w:lineRule="auto"/>
              <w:rPr>
                <w:sz w:val="26"/>
                <w:szCs w:val="26"/>
              </w:rPr>
            </w:pPr>
            <w:r w:rsidDel="00000000" w:rsidR="00000000" w:rsidRPr="00000000">
              <w:rPr>
                <w:sz w:val="24"/>
                <w:szCs w:val="24"/>
                <w:rtl w:val="0"/>
              </w:rPr>
              <w:t xml:space="preserve">Sale want to request system to </w:t>
            </w:r>
            <w:r w:rsidDel="00000000" w:rsidR="00000000" w:rsidRPr="00000000">
              <w:rPr>
                <w:rFonts w:ascii="Roboto" w:cs="Roboto" w:eastAsia="Roboto" w:hAnsi="Roboto"/>
                <w:sz w:val="24"/>
                <w:szCs w:val="24"/>
                <w:rtl w:val="0"/>
              </w:rPr>
              <w:t xml:space="preserve">calculate and generate statistical records on screen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B">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C">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5F">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860">
            <w:pPr>
              <w:spacing w:before="240" w:lineRule="auto"/>
              <w:rPr>
                <w:sz w:val="24"/>
                <w:szCs w:val="24"/>
              </w:rPr>
            </w:pPr>
            <w:r w:rsidDel="00000000" w:rsidR="00000000" w:rsidRPr="00000000">
              <w:rPr>
                <w:rtl w:val="0"/>
              </w:rPr>
            </w:r>
          </w:p>
        </w:tc>
      </w:tr>
    </w:tbl>
    <w:p w:rsidR="00000000" w:rsidDel="00000000" w:rsidP="00000000" w:rsidRDefault="00000000" w:rsidRPr="00000000" w14:paraId="00000863">
      <w:pPr>
        <w:pStyle w:val="Heading2"/>
        <w:keepNext w:val="0"/>
        <w:keepLines w:val="0"/>
        <w:spacing w:after="80" w:lineRule="auto"/>
        <w:rPr>
          <w:rFonts w:ascii="Roboto" w:cs="Roboto" w:eastAsia="Roboto" w:hAnsi="Roboto"/>
          <w:sz w:val="34"/>
          <w:szCs w:val="34"/>
        </w:rPr>
      </w:pPr>
      <w:bookmarkStart w:colFirst="0" w:colLast="0" w:name="_heading=h.4bvk7pj" w:id="61"/>
      <w:bookmarkEnd w:id="61"/>
      <w:r w:rsidDel="00000000" w:rsidR="00000000" w:rsidRPr="00000000">
        <w:rPr>
          <w:rtl w:val="0"/>
        </w:rPr>
      </w:r>
    </w:p>
    <w:p w:rsidR="00000000" w:rsidDel="00000000" w:rsidP="00000000" w:rsidRDefault="00000000" w:rsidRPr="00000000" w14:paraId="00000864">
      <w:pPr>
        <w:pStyle w:val="Heading2"/>
        <w:keepNext w:val="0"/>
        <w:keepLines w:val="0"/>
        <w:spacing w:after="80" w:lineRule="auto"/>
        <w:ind w:left="1080" w:hanging="360"/>
        <w:rPr>
          <w:rFonts w:ascii="Roboto" w:cs="Roboto" w:eastAsia="Roboto" w:hAnsi="Roboto"/>
          <w:sz w:val="34"/>
          <w:szCs w:val="34"/>
        </w:rPr>
      </w:pPr>
      <w:bookmarkStart w:colFirst="0" w:colLast="0" w:name="_heading=h.rcv1cufm2mm5" w:id="62"/>
      <w:bookmarkEnd w:id="62"/>
      <w:r w:rsidDel="00000000" w:rsidR="00000000" w:rsidRPr="00000000">
        <w:rPr>
          <w:rFonts w:ascii="Roboto" w:cs="Roboto" w:eastAsia="Roboto" w:hAnsi="Roboto"/>
          <w:sz w:val="34"/>
          <w:szCs w:val="34"/>
          <w:rtl w:val="0"/>
        </w:rPr>
        <w:t xml:space="preserve">2.7.</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Admin’s Account management</w:t>
      </w:r>
    </w:p>
    <w:p w:rsidR="00000000" w:rsidDel="00000000" w:rsidP="00000000" w:rsidRDefault="00000000" w:rsidRPr="00000000" w14:paraId="00000865">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2r0uhxc" w:id="63"/>
      <w:bookmarkEnd w:id="63"/>
      <w:r w:rsidDel="00000000" w:rsidR="00000000" w:rsidRPr="00000000">
        <w:rPr>
          <w:rFonts w:ascii="Roboto" w:cs="Roboto" w:eastAsia="Roboto" w:hAnsi="Roboto"/>
          <w:color w:val="000000"/>
          <w:sz w:val="26"/>
          <w:szCs w:val="26"/>
          <w:rtl w:val="0"/>
        </w:rPr>
        <w:t xml:space="preserve">2.7.1.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Add new account</w:t>
      </w:r>
    </w:p>
    <w:p w:rsidR="00000000" w:rsidDel="00000000" w:rsidP="00000000" w:rsidRDefault="00000000" w:rsidRPr="00000000" w14:paraId="00000866">
      <w:pPr>
        <w:rPr/>
      </w:pPr>
      <w:r w:rsidDel="00000000" w:rsidR="00000000" w:rsidRPr="00000000">
        <w:rPr>
          <w:rtl w:val="0"/>
        </w:rPr>
      </w:r>
    </w:p>
    <w:tbl>
      <w:tblPr>
        <w:tblStyle w:val="Table54"/>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67">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68">
            <w:pPr>
              <w:spacing w:before="240" w:lineRule="auto"/>
              <w:rPr>
                <w:b w:val="1"/>
                <w:sz w:val="24"/>
                <w:szCs w:val="24"/>
              </w:rPr>
            </w:pPr>
            <w:r w:rsidDel="00000000" w:rsidR="00000000" w:rsidRPr="00000000">
              <w:rPr>
                <w:b w:val="1"/>
                <w:sz w:val="24"/>
                <w:szCs w:val="24"/>
                <w:rtl w:val="0"/>
              </w:rPr>
              <w:t xml:space="preserve">UC-25. Add new account</w:t>
            </w:r>
          </w:p>
        </w:tc>
      </w:tr>
    </w:tbl>
    <w:p w:rsidR="00000000" w:rsidDel="00000000" w:rsidP="00000000" w:rsidRDefault="00000000" w:rsidRPr="00000000" w14:paraId="00000869">
      <w:pPr>
        <w:ind w:right="120"/>
        <w:rPr/>
      </w:pPr>
      <w:r w:rsidDel="00000000" w:rsidR="00000000" w:rsidRPr="00000000">
        <w:rPr>
          <w:rtl w:val="0"/>
        </w:rPr>
        <w:t xml:space="preserve"> </w:t>
      </w:r>
    </w:p>
    <w:tbl>
      <w:tblPr>
        <w:tblStyle w:val="Table55"/>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6A">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6B">
            <w:pPr>
              <w:spacing w:before="240" w:lineRule="auto"/>
              <w:rPr>
                <w:sz w:val="24"/>
                <w:szCs w:val="24"/>
              </w:rPr>
            </w:pPr>
            <w:r w:rsidDel="00000000" w:rsidR="00000000" w:rsidRPr="00000000">
              <w:rPr>
                <w:sz w:val="24"/>
                <w:szCs w:val="24"/>
                <w:rtl w:val="0"/>
              </w:rPr>
              <w:t xml:space="preserve">Admin</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6C">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6D">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6E">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6F">
            <w:pPr>
              <w:spacing w:line="240" w:lineRule="auto"/>
              <w:rPr>
                <w:sz w:val="26"/>
                <w:szCs w:val="26"/>
              </w:rPr>
            </w:pPr>
            <w:r w:rsidDel="00000000" w:rsidR="00000000" w:rsidRPr="00000000">
              <w:rPr>
                <w:rFonts w:ascii="Roboto" w:cs="Roboto" w:eastAsia="Roboto" w:hAnsi="Roboto"/>
                <w:sz w:val="24"/>
                <w:szCs w:val="24"/>
                <w:rtl w:val="0"/>
              </w:rPr>
              <w:t xml:space="preserve">Admin want to add new account </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2">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3">
            <w:pPr>
              <w:spacing w:before="240" w:lineRule="auto"/>
              <w:rPr>
                <w:sz w:val="24"/>
                <w:szCs w:val="24"/>
              </w:rPr>
            </w:pPr>
            <w:r w:rsidDel="00000000" w:rsidR="00000000" w:rsidRPr="00000000">
              <w:rPr>
                <w:sz w:val="24"/>
                <w:szCs w:val="24"/>
                <w:rtl w:val="0"/>
              </w:rPr>
              <w:t xml:space="preserve">Admin wants to add new account and clicks on the Add new account button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6">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7">
            <w:pPr>
              <w:spacing w:before="240" w:lineRule="auto"/>
              <w:rPr>
                <w:sz w:val="24"/>
                <w:szCs w:val="24"/>
              </w:rPr>
            </w:pPr>
            <w:r w:rsidDel="00000000" w:rsidR="00000000" w:rsidRPr="00000000">
              <w:rPr>
                <w:sz w:val="24"/>
                <w:szCs w:val="24"/>
                <w:rtl w:val="0"/>
              </w:rPr>
              <w:t xml:space="preserve">Admin is logged in to 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A">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B">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E">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7F">
            <w:pPr>
              <w:spacing w:after="260" w:before="240" w:lineRule="auto"/>
              <w:rPr>
                <w:sz w:val="24"/>
                <w:szCs w:val="24"/>
              </w:rPr>
            </w:pPr>
            <w:r w:rsidDel="00000000" w:rsidR="00000000" w:rsidRPr="00000000">
              <w:rPr>
                <w:sz w:val="24"/>
                <w:szCs w:val="24"/>
                <w:rtl w:val="0"/>
              </w:rPr>
              <w:t xml:space="preserve">1. Admin login into Bakery Shop</w:t>
            </w:r>
          </w:p>
          <w:p w:rsidR="00000000" w:rsidDel="00000000" w:rsidP="00000000" w:rsidRDefault="00000000" w:rsidRPr="00000000" w14:paraId="00000880">
            <w:pPr>
              <w:spacing w:after="260" w:before="240" w:lineRule="auto"/>
              <w:rPr>
                <w:rFonts w:ascii="Roboto" w:cs="Roboto" w:eastAsia="Roboto" w:hAnsi="Roboto"/>
                <w:sz w:val="24"/>
                <w:szCs w:val="24"/>
              </w:rPr>
            </w:pPr>
            <w:r w:rsidDel="00000000" w:rsidR="00000000" w:rsidRPr="00000000">
              <w:rPr>
                <w:sz w:val="24"/>
                <w:szCs w:val="24"/>
                <w:rtl w:val="0"/>
              </w:rPr>
              <w:t xml:space="preserve">2.</w:t>
            </w:r>
            <w:r w:rsidDel="00000000" w:rsidR="00000000" w:rsidRPr="00000000">
              <w:rPr>
                <w:rFonts w:ascii="Roboto" w:cs="Roboto" w:eastAsia="Roboto" w:hAnsi="Roboto"/>
                <w:sz w:val="24"/>
                <w:szCs w:val="24"/>
                <w:rtl w:val="0"/>
              </w:rPr>
              <w:t xml:space="preserve"> Admin clicks on the Manage User button on the Dashboard table.</w:t>
            </w:r>
          </w:p>
          <w:p w:rsidR="00000000" w:rsidDel="00000000" w:rsidP="00000000" w:rsidRDefault="00000000" w:rsidRPr="00000000" w14:paraId="00000881">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Admin clicks on the Add new account button</w:t>
            </w:r>
          </w:p>
          <w:p w:rsidR="00000000" w:rsidDel="00000000" w:rsidP="00000000" w:rsidRDefault="00000000" w:rsidRPr="00000000" w14:paraId="00000882">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Admin fills in new account information, role and status</w:t>
            </w:r>
          </w:p>
          <w:p w:rsidR="00000000" w:rsidDel="00000000" w:rsidP="00000000" w:rsidRDefault="00000000" w:rsidRPr="00000000" w14:paraId="00000883">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Admin presses Save button to add new account into system and database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86">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87">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8A">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8B">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8E">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8F">
            <w:pPr>
              <w:spacing w:before="240" w:lineRule="auto"/>
              <w:rPr>
                <w:sz w:val="24"/>
                <w:szCs w:val="24"/>
              </w:rPr>
            </w:pPr>
            <w:r w:rsidDel="00000000" w:rsidR="00000000" w:rsidRPr="00000000">
              <w:rPr>
                <w:sz w:val="24"/>
                <w:szCs w:val="24"/>
                <w:rtl w:val="0"/>
              </w:rPr>
              <w:t xml:space="preserve">Admin want to add a new account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92">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93">
            <w:pPr>
              <w:widowControl w:val="0"/>
              <w:spacing w:line="240" w:lineRule="auto"/>
              <w:rPr>
                <w:sz w:val="24"/>
                <w:szCs w:val="24"/>
              </w:rPr>
            </w:pPr>
            <w:r w:rsidDel="00000000" w:rsidR="00000000" w:rsidRPr="00000000">
              <w:rPr>
                <w:rtl w:val="0"/>
              </w:rPr>
              <w:t xml:space="preserve">BR-08</w:t>
            </w:r>
            <w:r w:rsidDel="00000000" w:rsidR="00000000" w:rsidRPr="00000000">
              <w:rPr>
                <w:rtl w:val="0"/>
              </w:rPr>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96">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897">
            <w:pPr>
              <w:spacing w:before="240" w:lineRule="auto"/>
              <w:rPr>
                <w:sz w:val="24"/>
                <w:szCs w:val="24"/>
              </w:rPr>
            </w:pPr>
            <w:r w:rsidDel="00000000" w:rsidR="00000000" w:rsidRPr="00000000">
              <w:rPr>
                <w:rtl w:val="0"/>
              </w:rPr>
            </w:r>
          </w:p>
        </w:tc>
      </w:tr>
    </w:tbl>
    <w:p w:rsidR="00000000" w:rsidDel="00000000" w:rsidP="00000000" w:rsidRDefault="00000000" w:rsidRPr="00000000" w14:paraId="0000089A">
      <w:pPr>
        <w:spacing w:after="240" w:before="240" w:lineRule="auto"/>
        <w:rPr>
          <w:rFonts w:ascii="Roboto" w:cs="Roboto" w:eastAsia="Roboto" w:hAnsi="Roboto"/>
        </w:rPr>
      </w:pPr>
      <w:bookmarkStart w:colFirst="0" w:colLast="0" w:name="_heading=h.wighdbbyt6og" w:id="64"/>
      <w:bookmarkEnd w:id="64"/>
      <w:r w:rsidDel="00000000" w:rsidR="00000000" w:rsidRPr="00000000">
        <w:rPr>
          <w:rtl w:val="0"/>
        </w:rPr>
      </w:r>
    </w:p>
    <w:p w:rsidR="00000000" w:rsidDel="00000000" w:rsidP="00000000" w:rsidRDefault="00000000" w:rsidRPr="00000000" w14:paraId="0000089B">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1664s55" w:id="65"/>
      <w:bookmarkEnd w:id="65"/>
      <w:r w:rsidDel="00000000" w:rsidR="00000000" w:rsidRPr="00000000">
        <w:rPr>
          <w:rFonts w:ascii="Roboto" w:cs="Roboto" w:eastAsia="Roboto" w:hAnsi="Roboto"/>
          <w:color w:val="000000"/>
          <w:sz w:val="26"/>
          <w:szCs w:val="26"/>
          <w:rtl w:val="0"/>
        </w:rPr>
        <w:t xml:space="preserve">2.7.2.</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 list of all user account</w:t>
      </w:r>
    </w:p>
    <w:p w:rsidR="00000000" w:rsidDel="00000000" w:rsidP="00000000" w:rsidRDefault="00000000" w:rsidRPr="00000000" w14:paraId="0000089C">
      <w:pPr>
        <w:rPr/>
      </w:pPr>
      <w:r w:rsidDel="00000000" w:rsidR="00000000" w:rsidRPr="00000000">
        <w:rPr>
          <w:rtl w:val="0"/>
        </w:rPr>
      </w:r>
    </w:p>
    <w:tbl>
      <w:tblPr>
        <w:tblStyle w:val="Table5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9D">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9E">
            <w:pPr>
              <w:spacing w:before="240" w:lineRule="auto"/>
              <w:rPr>
                <w:b w:val="1"/>
                <w:sz w:val="24"/>
                <w:szCs w:val="24"/>
              </w:rPr>
            </w:pPr>
            <w:r w:rsidDel="00000000" w:rsidR="00000000" w:rsidRPr="00000000">
              <w:rPr>
                <w:b w:val="1"/>
                <w:sz w:val="24"/>
                <w:szCs w:val="24"/>
                <w:rtl w:val="0"/>
              </w:rPr>
              <w:t xml:space="preserve">UC-26. </w:t>
            </w:r>
            <w:r w:rsidDel="00000000" w:rsidR="00000000" w:rsidRPr="00000000">
              <w:rPr>
                <w:rFonts w:ascii="Roboto" w:cs="Roboto" w:eastAsia="Roboto" w:hAnsi="Roboto"/>
                <w:b w:val="1"/>
                <w:sz w:val="26"/>
                <w:szCs w:val="26"/>
                <w:rtl w:val="0"/>
              </w:rPr>
              <w:t xml:space="preserve">Get a list of all user account</w:t>
            </w:r>
            <w:r w:rsidDel="00000000" w:rsidR="00000000" w:rsidRPr="00000000">
              <w:rPr>
                <w:rtl w:val="0"/>
              </w:rPr>
            </w:r>
          </w:p>
        </w:tc>
      </w:tr>
    </w:tbl>
    <w:p w:rsidR="00000000" w:rsidDel="00000000" w:rsidP="00000000" w:rsidRDefault="00000000" w:rsidRPr="00000000" w14:paraId="0000089F">
      <w:pPr>
        <w:ind w:right="120"/>
        <w:rPr/>
      </w:pPr>
      <w:r w:rsidDel="00000000" w:rsidR="00000000" w:rsidRPr="00000000">
        <w:rPr>
          <w:rtl w:val="0"/>
        </w:rPr>
        <w:t xml:space="preserve"> </w:t>
      </w:r>
    </w:p>
    <w:tbl>
      <w:tblPr>
        <w:tblStyle w:val="Table5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A0">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A1">
            <w:pPr>
              <w:spacing w:before="240" w:lineRule="auto"/>
              <w:rPr>
                <w:sz w:val="24"/>
                <w:szCs w:val="24"/>
              </w:rPr>
            </w:pPr>
            <w:r w:rsidDel="00000000" w:rsidR="00000000" w:rsidRPr="00000000">
              <w:rPr>
                <w:sz w:val="24"/>
                <w:szCs w:val="24"/>
                <w:rtl w:val="0"/>
              </w:rPr>
              <w:t xml:space="preserve">Admin</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A2">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A3">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A4">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A5">
            <w:pPr>
              <w:spacing w:line="240" w:lineRule="auto"/>
              <w:rPr>
                <w:sz w:val="26"/>
                <w:szCs w:val="26"/>
              </w:rPr>
            </w:pPr>
            <w:r w:rsidDel="00000000" w:rsidR="00000000" w:rsidRPr="00000000">
              <w:rPr>
                <w:rFonts w:ascii="Roboto" w:cs="Roboto" w:eastAsia="Roboto" w:hAnsi="Roboto"/>
                <w:sz w:val="24"/>
                <w:szCs w:val="24"/>
                <w:rtl w:val="0"/>
              </w:rPr>
              <w:t xml:space="preserve">Admin want to view list of all user account </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A8">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A9">
            <w:pPr>
              <w:spacing w:before="240" w:lineRule="auto"/>
              <w:rPr>
                <w:sz w:val="26"/>
                <w:szCs w:val="26"/>
              </w:rPr>
            </w:pPr>
            <w:r w:rsidDel="00000000" w:rsidR="00000000" w:rsidRPr="00000000">
              <w:rPr>
                <w:rFonts w:ascii="Roboto" w:cs="Roboto" w:eastAsia="Roboto" w:hAnsi="Roboto"/>
                <w:sz w:val="24"/>
                <w:szCs w:val="24"/>
                <w:rtl w:val="0"/>
              </w:rPr>
              <w:t xml:space="preserve">Admin requests to view the list of all users on the system.</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AC">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AD">
            <w:pPr>
              <w:spacing w:before="240" w:lineRule="auto"/>
              <w:rPr>
                <w:sz w:val="24"/>
                <w:szCs w:val="24"/>
              </w:rPr>
            </w:pPr>
            <w:r w:rsidDel="00000000" w:rsidR="00000000" w:rsidRPr="00000000">
              <w:rPr>
                <w:sz w:val="24"/>
                <w:szCs w:val="24"/>
                <w:rtl w:val="0"/>
              </w:rPr>
              <w:t xml:space="preserve">Admin is logged in to 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0">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1">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4">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5">
            <w:pPr>
              <w:spacing w:after="260" w:before="240" w:lineRule="auto"/>
              <w:rPr>
                <w:sz w:val="24"/>
                <w:szCs w:val="24"/>
              </w:rPr>
            </w:pPr>
            <w:r w:rsidDel="00000000" w:rsidR="00000000" w:rsidRPr="00000000">
              <w:rPr>
                <w:sz w:val="24"/>
                <w:szCs w:val="24"/>
                <w:rtl w:val="0"/>
              </w:rPr>
              <w:t xml:space="preserve">1. Admin login into Bakery Shop</w:t>
            </w:r>
          </w:p>
          <w:p w:rsidR="00000000" w:rsidDel="00000000" w:rsidP="00000000" w:rsidRDefault="00000000" w:rsidRPr="00000000" w14:paraId="000008B6">
            <w:pPr>
              <w:spacing w:after="260" w:before="240" w:lineRule="auto"/>
              <w:rPr>
                <w:rFonts w:ascii="Roboto" w:cs="Roboto" w:eastAsia="Roboto" w:hAnsi="Roboto"/>
                <w:sz w:val="24"/>
                <w:szCs w:val="24"/>
              </w:rPr>
            </w:pPr>
            <w:r w:rsidDel="00000000" w:rsidR="00000000" w:rsidRPr="00000000">
              <w:rPr>
                <w:sz w:val="24"/>
                <w:szCs w:val="24"/>
                <w:rtl w:val="0"/>
              </w:rPr>
              <w:t xml:space="preserve">2.</w:t>
            </w:r>
            <w:r w:rsidDel="00000000" w:rsidR="00000000" w:rsidRPr="00000000">
              <w:rPr>
                <w:rFonts w:ascii="Roboto" w:cs="Roboto" w:eastAsia="Roboto" w:hAnsi="Roboto"/>
                <w:sz w:val="24"/>
                <w:szCs w:val="24"/>
                <w:rtl w:val="0"/>
              </w:rPr>
              <w:t xml:space="preserve"> Admin clicks on the Manage User button on the Dashboard table.</w:t>
            </w:r>
          </w:p>
          <w:p w:rsidR="00000000" w:rsidDel="00000000" w:rsidP="00000000" w:rsidRDefault="00000000" w:rsidRPr="00000000" w14:paraId="000008B7">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list of all user will be automatically generated on the screen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A">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B">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E">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BF">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C2">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C3">
            <w:pPr>
              <w:spacing w:before="240" w:lineRule="auto"/>
              <w:rPr>
                <w:sz w:val="24"/>
                <w:szCs w:val="24"/>
              </w:rPr>
            </w:pPr>
            <w:r w:rsidDel="00000000" w:rsidR="00000000" w:rsidRPr="00000000">
              <w:rPr>
                <w:sz w:val="24"/>
                <w:szCs w:val="24"/>
                <w:rtl w:val="0"/>
              </w:rPr>
              <w:t xml:space="preserve">Admin want to view list of all user account</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C6">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C7">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CA">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8CB">
            <w:pPr>
              <w:spacing w:before="240" w:lineRule="auto"/>
              <w:rPr>
                <w:sz w:val="24"/>
                <w:szCs w:val="24"/>
              </w:rPr>
            </w:pPr>
            <w:r w:rsidDel="00000000" w:rsidR="00000000" w:rsidRPr="00000000">
              <w:rPr>
                <w:rtl w:val="0"/>
              </w:rPr>
            </w:r>
          </w:p>
        </w:tc>
      </w:tr>
    </w:tbl>
    <w:p w:rsidR="00000000" w:rsidDel="00000000" w:rsidP="00000000" w:rsidRDefault="00000000" w:rsidRPr="00000000" w14:paraId="000008CE">
      <w:pPr>
        <w:spacing w:after="240" w:before="240" w:lineRule="auto"/>
        <w:rPr>
          <w:rFonts w:ascii="Roboto" w:cs="Roboto" w:eastAsia="Roboto" w:hAnsi="Roboto"/>
        </w:rPr>
      </w:pPr>
      <w:bookmarkStart w:colFirst="0" w:colLast="0" w:name="_heading=h.3q5sasy" w:id="66"/>
      <w:bookmarkEnd w:id="66"/>
      <w:r w:rsidDel="00000000" w:rsidR="00000000" w:rsidRPr="00000000">
        <w:rPr>
          <w:rtl w:val="0"/>
        </w:rPr>
      </w:r>
    </w:p>
    <w:p w:rsidR="00000000" w:rsidDel="00000000" w:rsidP="00000000" w:rsidRDefault="00000000" w:rsidRPr="00000000" w14:paraId="000008CF">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25b2l0r" w:id="67"/>
      <w:bookmarkEnd w:id="67"/>
      <w:r w:rsidDel="00000000" w:rsidR="00000000" w:rsidRPr="00000000">
        <w:rPr>
          <w:rFonts w:ascii="Roboto" w:cs="Roboto" w:eastAsia="Roboto" w:hAnsi="Roboto"/>
          <w:color w:val="000000"/>
          <w:sz w:val="26"/>
          <w:szCs w:val="26"/>
          <w:rtl w:val="0"/>
        </w:rPr>
        <w:t xml:space="preserve">2.7.3.</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Get a User account’s detail</w:t>
      </w:r>
    </w:p>
    <w:p w:rsidR="00000000" w:rsidDel="00000000" w:rsidP="00000000" w:rsidRDefault="00000000" w:rsidRPr="00000000" w14:paraId="000008D0">
      <w:pPr>
        <w:rPr/>
      </w:pPr>
      <w:r w:rsidDel="00000000" w:rsidR="00000000" w:rsidRPr="00000000">
        <w:rPr>
          <w:rtl w:val="0"/>
        </w:rPr>
      </w:r>
    </w:p>
    <w:tbl>
      <w:tblPr>
        <w:tblStyle w:val="Table5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D1">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8D2">
            <w:pPr>
              <w:spacing w:before="240" w:lineRule="auto"/>
              <w:rPr>
                <w:b w:val="1"/>
                <w:sz w:val="24"/>
                <w:szCs w:val="24"/>
              </w:rPr>
            </w:pPr>
            <w:r w:rsidDel="00000000" w:rsidR="00000000" w:rsidRPr="00000000">
              <w:rPr>
                <w:b w:val="1"/>
                <w:sz w:val="24"/>
                <w:szCs w:val="24"/>
                <w:rtl w:val="0"/>
              </w:rPr>
              <w:t xml:space="preserve">UC-27. </w:t>
            </w:r>
            <w:r w:rsidDel="00000000" w:rsidR="00000000" w:rsidRPr="00000000">
              <w:rPr>
                <w:rFonts w:ascii="Roboto" w:cs="Roboto" w:eastAsia="Roboto" w:hAnsi="Roboto"/>
                <w:b w:val="1"/>
                <w:sz w:val="26"/>
                <w:szCs w:val="26"/>
                <w:rtl w:val="0"/>
              </w:rPr>
              <w:t xml:space="preserve">Get a user account’s detail</w:t>
            </w:r>
            <w:r w:rsidDel="00000000" w:rsidR="00000000" w:rsidRPr="00000000">
              <w:rPr>
                <w:rtl w:val="0"/>
              </w:rPr>
            </w:r>
          </w:p>
        </w:tc>
      </w:tr>
    </w:tbl>
    <w:p w:rsidR="00000000" w:rsidDel="00000000" w:rsidP="00000000" w:rsidRDefault="00000000" w:rsidRPr="00000000" w14:paraId="000008D3">
      <w:pPr>
        <w:ind w:right="120"/>
        <w:rPr/>
      </w:pPr>
      <w:r w:rsidDel="00000000" w:rsidR="00000000" w:rsidRPr="00000000">
        <w:rPr>
          <w:rtl w:val="0"/>
        </w:rPr>
        <w:t xml:space="preserve"> </w:t>
      </w:r>
    </w:p>
    <w:tbl>
      <w:tblPr>
        <w:tblStyle w:val="Table5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D4">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D5">
            <w:pPr>
              <w:spacing w:before="240" w:lineRule="auto"/>
              <w:rPr>
                <w:sz w:val="24"/>
                <w:szCs w:val="24"/>
              </w:rPr>
            </w:pPr>
            <w:r w:rsidDel="00000000" w:rsidR="00000000" w:rsidRPr="00000000">
              <w:rPr>
                <w:sz w:val="24"/>
                <w:szCs w:val="24"/>
                <w:rtl w:val="0"/>
              </w:rPr>
              <w:t xml:space="preserve">Admin</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D6">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D7">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D8">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8D9">
            <w:pPr>
              <w:spacing w:line="240" w:lineRule="auto"/>
              <w:rPr>
                <w:sz w:val="26"/>
                <w:szCs w:val="26"/>
              </w:rPr>
            </w:pPr>
            <w:r w:rsidDel="00000000" w:rsidR="00000000" w:rsidRPr="00000000">
              <w:rPr>
                <w:rFonts w:ascii="Roboto" w:cs="Roboto" w:eastAsia="Roboto" w:hAnsi="Roboto"/>
                <w:sz w:val="24"/>
                <w:szCs w:val="24"/>
                <w:rtl w:val="0"/>
              </w:rPr>
              <w:t xml:space="preserve">Admin want to view detailed information of a specific account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DC">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DD">
            <w:pPr>
              <w:spacing w:line="240" w:lineRule="auto"/>
              <w:rPr>
                <w:sz w:val="26"/>
                <w:szCs w:val="26"/>
              </w:rPr>
            </w:pPr>
            <w:r w:rsidDel="00000000" w:rsidR="00000000" w:rsidRPr="00000000">
              <w:rPr>
                <w:rFonts w:ascii="Roboto" w:cs="Roboto" w:eastAsia="Roboto" w:hAnsi="Roboto"/>
                <w:sz w:val="24"/>
                <w:szCs w:val="24"/>
                <w:rtl w:val="0"/>
              </w:rPr>
              <w:t xml:space="preserve">Admin want to view detailed information of a specific account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E0">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E1">
            <w:pPr>
              <w:spacing w:before="240" w:lineRule="auto"/>
              <w:rPr>
                <w:sz w:val="24"/>
                <w:szCs w:val="24"/>
              </w:rPr>
            </w:pPr>
            <w:r w:rsidDel="00000000" w:rsidR="00000000" w:rsidRPr="00000000">
              <w:rPr>
                <w:sz w:val="24"/>
                <w:szCs w:val="24"/>
                <w:rtl w:val="0"/>
              </w:rPr>
              <w:t xml:space="preserve">Admin is logged in to 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E4">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E5">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E8">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E9">
            <w:pPr>
              <w:spacing w:after="260" w:before="240" w:lineRule="auto"/>
              <w:rPr>
                <w:sz w:val="24"/>
                <w:szCs w:val="24"/>
              </w:rPr>
            </w:pPr>
            <w:r w:rsidDel="00000000" w:rsidR="00000000" w:rsidRPr="00000000">
              <w:rPr>
                <w:sz w:val="24"/>
                <w:szCs w:val="24"/>
                <w:rtl w:val="0"/>
              </w:rPr>
              <w:t xml:space="preserve">1. Admin login into Bakery Shop</w:t>
            </w:r>
          </w:p>
          <w:p w:rsidR="00000000" w:rsidDel="00000000" w:rsidP="00000000" w:rsidRDefault="00000000" w:rsidRPr="00000000" w14:paraId="000008EA">
            <w:pPr>
              <w:spacing w:after="260" w:before="240" w:lineRule="auto"/>
              <w:rPr>
                <w:rFonts w:ascii="Roboto" w:cs="Roboto" w:eastAsia="Roboto" w:hAnsi="Roboto"/>
                <w:sz w:val="24"/>
                <w:szCs w:val="24"/>
              </w:rPr>
            </w:pPr>
            <w:r w:rsidDel="00000000" w:rsidR="00000000" w:rsidRPr="00000000">
              <w:rPr>
                <w:sz w:val="24"/>
                <w:szCs w:val="24"/>
                <w:rtl w:val="0"/>
              </w:rPr>
              <w:t xml:space="preserve">2.</w:t>
            </w:r>
            <w:r w:rsidDel="00000000" w:rsidR="00000000" w:rsidRPr="00000000">
              <w:rPr>
                <w:rFonts w:ascii="Roboto" w:cs="Roboto" w:eastAsia="Roboto" w:hAnsi="Roboto"/>
                <w:sz w:val="24"/>
                <w:szCs w:val="24"/>
                <w:rtl w:val="0"/>
              </w:rPr>
              <w:t xml:space="preserve"> Admin clicks on the Manage User button on the Dashboard table.</w:t>
            </w:r>
          </w:p>
          <w:p w:rsidR="00000000" w:rsidDel="00000000" w:rsidP="00000000" w:rsidRDefault="00000000" w:rsidRPr="00000000" w14:paraId="000008EB">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list of all user will be automatically generated on the screen</w:t>
            </w:r>
          </w:p>
          <w:p w:rsidR="00000000" w:rsidDel="00000000" w:rsidP="00000000" w:rsidRDefault="00000000" w:rsidRPr="00000000" w14:paraId="000008EC">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Admin clicks on the Pen icon on the right side of the Role Id column</w:t>
            </w:r>
          </w:p>
          <w:p w:rsidR="00000000" w:rsidDel="00000000" w:rsidP="00000000" w:rsidRDefault="00000000" w:rsidRPr="00000000" w14:paraId="000008ED">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system will return the selected account’s detailed information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0">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1">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4">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5">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8">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9">
            <w:pPr>
              <w:spacing w:line="240" w:lineRule="auto"/>
              <w:rPr>
                <w:sz w:val="24"/>
                <w:szCs w:val="24"/>
              </w:rPr>
            </w:pPr>
            <w:r w:rsidDel="00000000" w:rsidR="00000000" w:rsidRPr="00000000">
              <w:rPr>
                <w:rFonts w:ascii="Roboto" w:cs="Roboto" w:eastAsia="Roboto" w:hAnsi="Roboto"/>
                <w:sz w:val="24"/>
                <w:szCs w:val="24"/>
                <w:rtl w:val="0"/>
              </w:rPr>
              <w:t xml:space="preserve">Admin want to view detailed information of a specific account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C">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8FD">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00">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901">
            <w:pPr>
              <w:spacing w:before="240" w:lineRule="auto"/>
              <w:rPr>
                <w:sz w:val="24"/>
                <w:szCs w:val="24"/>
              </w:rPr>
            </w:pPr>
            <w:r w:rsidDel="00000000" w:rsidR="00000000" w:rsidRPr="00000000">
              <w:rPr>
                <w:rtl w:val="0"/>
              </w:rPr>
            </w:r>
          </w:p>
        </w:tc>
      </w:tr>
    </w:tbl>
    <w:p w:rsidR="00000000" w:rsidDel="00000000" w:rsidP="00000000" w:rsidRDefault="00000000" w:rsidRPr="00000000" w14:paraId="00000904">
      <w:pPr>
        <w:rPr/>
      </w:pPr>
      <w:bookmarkStart w:colFirst="0" w:colLast="0" w:name="_heading=h.qmaqllojlz9u" w:id="68"/>
      <w:bookmarkEnd w:id="68"/>
      <w:r w:rsidDel="00000000" w:rsidR="00000000" w:rsidRPr="00000000">
        <w:rPr>
          <w:rtl w:val="0"/>
        </w:rPr>
      </w:r>
    </w:p>
    <w:p w:rsidR="00000000" w:rsidDel="00000000" w:rsidP="00000000" w:rsidRDefault="00000000" w:rsidRPr="00000000" w14:paraId="00000905">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kgcv8k" w:id="69"/>
      <w:bookmarkEnd w:id="69"/>
      <w:r w:rsidDel="00000000" w:rsidR="00000000" w:rsidRPr="00000000">
        <w:rPr>
          <w:rFonts w:ascii="Roboto" w:cs="Roboto" w:eastAsia="Roboto" w:hAnsi="Roboto"/>
          <w:color w:val="000000"/>
          <w:sz w:val="26"/>
          <w:szCs w:val="26"/>
          <w:rtl w:val="0"/>
        </w:rPr>
        <w:t xml:space="preserve">2.7.4.</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Activate/Deactivate a user account</w:t>
      </w:r>
    </w:p>
    <w:p w:rsidR="00000000" w:rsidDel="00000000" w:rsidP="00000000" w:rsidRDefault="00000000" w:rsidRPr="00000000" w14:paraId="00000906">
      <w:pPr>
        <w:rPr/>
      </w:pPr>
      <w:r w:rsidDel="00000000" w:rsidR="00000000" w:rsidRPr="00000000">
        <w:rPr>
          <w:rtl w:val="0"/>
        </w:rPr>
      </w:r>
    </w:p>
    <w:tbl>
      <w:tblPr>
        <w:tblStyle w:val="Table60"/>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07">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08">
            <w:pPr>
              <w:spacing w:before="240" w:lineRule="auto"/>
              <w:rPr>
                <w:b w:val="1"/>
                <w:sz w:val="24"/>
                <w:szCs w:val="24"/>
              </w:rPr>
            </w:pPr>
            <w:r w:rsidDel="00000000" w:rsidR="00000000" w:rsidRPr="00000000">
              <w:rPr>
                <w:b w:val="1"/>
                <w:sz w:val="24"/>
                <w:szCs w:val="24"/>
                <w:rtl w:val="0"/>
              </w:rPr>
              <w:t xml:space="preserve">UC-28. </w:t>
            </w:r>
            <w:r w:rsidDel="00000000" w:rsidR="00000000" w:rsidRPr="00000000">
              <w:rPr>
                <w:rFonts w:ascii="Roboto" w:cs="Roboto" w:eastAsia="Roboto" w:hAnsi="Roboto"/>
                <w:b w:val="1"/>
                <w:sz w:val="26"/>
                <w:szCs w:val="26"/>
                <w:rtl w:val="0"/>
              </w:rPr>
              <w:t xml:space="preserve">Activate/Deactivate a user account</w:t>
            </w:r>
            <w:r w:rsidDel="00000000" w:rsidR="00000000" w:rsidRPr="00000000">
              <w:rPr>
                <w:rtl w:val="0"/>
              </w:rPr>
            </w:r>
          </w:p>
        </w:tc>
      </w:tr>
    </w:tbl>
    <w:p w:rsidR="00000000" w:rsidDel="00000000" w:rsidP="00000000" w:rsidRDefault="00000000" w:rsidRPr="00000000" w14:paraId="00000909">
      <w:pPr>
        <w:ind w:right="120"/>
        <w:rPr/>
      </w:pPr>
      <w:r w:rsidDel="00000000" w:rsidR="00000000" w:rsidRPr="00000000">
        <w:rPr>
          <w:rtl w:val="0"/>
        </w:rPr>
        <w:t xml:space="preserve"> </w:t>
      </w:r>
    </w:p>
    <w:tbl>
      <w:tblPr>
        <w:tblStyle w:val="Table61"/>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0A">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0B">
            <w:pPr>
              <w:spacing w:before="240" w:lineRule="auto"/>
              <w:rPr>
                <w:sz w:val="24"/>
                <w:szCs w:val="24"/>
              </w:rPr>
            </w:pPr>
            <w:r w:rsidDel="00000000" w:rsidR="00000000" w:rsidRPr="00000000">
              <w:rPr>
                <w:sz w:val="24"/>
                <w:szCs w:val="24"/>
                <w:rtl w:val="0"/>
              </w:rPr>
              <w:t xml:space="preserve">Admin</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0C">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0D">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0E">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0F">
            <w:pPr>
              <w:spacing w:line="240" w:lineRule="auto"/>
              <w:rPr>
                <w:sz w:val="24"/>
                <w:szCs w:val="24"/>
              </w:rPr>
            </w:pPr>
            <w:r w:rsidDel="00000000" w:rsidR="00000000" w:rsidRPr="00000000">
              <w:rPr>
                <w:rFonts w:ascii="Roboto" w:cs="Roboto" w:eastAsia="Roboto" w:hAnsi="Roboto"/>
                <w:sz w:val="24"/>
                <w:szCs w:val="24"/>
                <w:rtl w:val="0"/>
              </w:rPr>
              <w:t xml:space="preserve">Admin want to Activate/Deactivate a user account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2">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3">
            <w:pPr>
              <w:spacing w:line="240" w:lineRule="auto"/>
              <w:rPr>
                <w:sz w:val="24"/>
                <w:szCs w:val="24"/>
              </w:rPr>
            </w:pPr>
            <w:r w:rsidDel="00000000" w:rsidR="00000000" w:rsidRPr="00000000">
              <w:rPr>
                <w:rFonts w:ascii="Roboto" w:cs="Roboto" w:eastAsia="Roboto" w:hAnsi="Roboto"/>
                <w:sz w:val="24"/>
                <w:szCs w:val="24"/>
                <w:rtl w:val="0"/>
              </w:rPr>
              <w:t xml:space="preserve">Admin want to Activate/Deactivate a user account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6">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7">
            <w:pPr>
              <w:spacing w:before="240" w:lineRule="auto"/>
              <w:rPr>
                <w:sz w:val="24"/>
                <w:szCs w:val="24"/>
              </w:rPr>
            </w:pPr>
            <w:r w:rsidDel="00000000" w:rsidR="00000000" w:rsidRPr="00000000">
              <w:rPr>
                <w:sz w:val="24"/>
                <w:szCs w:val="24"/>
                <w:rtl w:val="0"/>
              </w:rPr>
              <w:t xml:space="preserve">Admin is logged in to 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A">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B">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E">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1F">
            <w:pPr>
              <w:spacing w:after="260" w:before="240" w:lineRule="auto"/>
              <w:rPr>
                <w:sz w:val="24"/>
                <w:szCs w:val="24"/>
              </w:rPr>
            </w:pPr>
            <w:r w:rsidDel="00000000" w:rsidR="00000000" w:rsidRPr="00000000">
              <w:rPr>
                <w:sz w:val="24"/>
                <w:szCs w:val="24"/>
                <w:rtl w:val="0"/>
              </w:rPr>
              <w:t xml:space="preserve">1. Admin login into Bakery Shop</w:t>
            </w:r>
          </w:p>
          <w:p w:rsidR="00000000" w:rsidDel="00000000" w:rsidP="00000000" w:rsidRDefault="00000000" w:rsidRPr="00000000" w14:paraId="00000920">
            <w:pPr>
              <w:spacing w:after="260" w:before="240" w:lineRule="auto"/>
              <w:rPr>
                <w:rFonts w:ascii="Roboto" w:cs="Roboto" w:eastAsia="Roboto" w:hAnsi="Roboto"/>
                <w:sz w:val="24"/>
                <w:szCs w:val="24"/>
              </w:rPr>
            </w:pPr>
            <w:r w:rsidDel="00000000" w:rsidR="00000000" w:rsidRPr="00000000">
              <w:rPr>
                <w:sz w:val="24"/>
                <w:szCs w:val="24"/>
                <w:rtl w:val="0"/>
              </w:rPr>
              <w:t xml:space="preserve">2.</w:t>
            </w:r>
            <w:r w:rsidDel="00000000" w:rsidR="00000000" w:rsidRPr="00000000">
              <w:rPr>
                <w:rFonts w:ascii="Roboto" w:cs="Roboto" w:eastAsia="Roboto" w:hAnsi="Roboto"/>
                <w:sz w:val="24"/>
                <w:szCs w:val="24"/>
                <w:rtl w:val="0"/>
              </w:rPr>
              <w:t xml:space="preserve"> Admin clicks on the Manage User button on the Dashboard table.</w:t>
            </w:r>
          </w:p>
          <w:p w:rsidR="00000000" w:rsidDel="00000000" w:rsidP="00000000" w:rsidRDefault="00000000" w:rsidRPr="00000000" w14:paraId="00000921">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list of all user will be automatically generated on the screen</w:t>
            </w:r>
          </w:p>
          <w:p w:rsidR="00000000" w:rsidDel="00000000" w:rsidP="00000000" w:rsidRDefault="00000000" w:rsidRPr="00000000" w14:paraId="00000922">
            <w:pPr>
              <w:spacing w:after="26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Admin clicks on the Activate button if the admin wants to activate an account. On the other hand, admin clicks on the Deactivate button</w:t>
            </w:r>
          </w:p>
          <w:p w:rsidR="00000000" w:rsidDel="00000000" w:rsidP="00000000" w:rsidRDefault="00000000" w:rsidRPr="00000000" w14:paraId="00000923">
            <w:pPr>
              <w:spacing w:after="260" w:before="240" w:lineRule="auto"/>
              <w:rPr>
                <w:rFonts w:ascii="Roboto" w:cs="Roboto" w:eastAsia="Roboto" w:hAnsi="Roboto"/>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26">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27">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2A">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2B">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2E">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2F">
            <w:pPr>
              <w:spacing w:line="240" w:lineRule="auto"/>
              <w:rPr>
                <w:sz w:val="24"/>
                <w:szCs w:val="24"/>
              </w:rPr>
            </w:pPr>
            <w:r w:rsidDel="00000000" w:rsidR="00000000" w:rsidRPr="00000000">
              <w:rPr>
                <w:rFonts w:ascii="Roboto" w:cs="Roboto" w:eastAsia="Roboto" w:hAnsi="Roboto"/>
                <w:sz w:val="24"/>
                <w:szCs w:val="24"/>
                <w:rtl w:val="0"/>
              </w:rPr>
              <w:t xml:space="preserve">Admin want to Activate/Deactivate a specific account</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32">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33">
            <w:pPr>
              <w:spacing w:before="240" w:lineRule="auto"/>
              <w:rPr>
                <w:sz w:val="24"/>
                <w:szCs w:val="24"/>
              </w:rPr>
            </w:pPr>
            <w:r w:rsidDel="00000000" w:rsidR="00000000" w:rsidRPr="00000000">
              <w:rPr>
                <w:sz w:val="24"/>
                <w:szCs w:val="24"/>
                <w:rtl w:val="0"/>
              </w:rPr>
              <w:t xml:space="preserve">BR-12</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36">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937">
            <w:pPr>
              <w:spacing w:before="240" w:lineRule="auto"/>
              <w:rPr>
                <w:sz w:val="24"/>
                <w:szCs w:val="24"/>
              </w:rPr>
            </w:pPr>
            <w:r w:rsidDel="00000000" w:rsidR="00000000" w:rsidRPr="00000000">
              <w:rPr>
                <w:rtl w:val="0"/>
              </w:rPr>
            </w:r>
          </w:p>
        </w:tc>
      </w:tr>
    </w:tbl>
    <w:p w:rsidR="00000000" w:rsidDel="00000000" w:rsidP="00000000" w:rsidRDefault="00000000" w:rsidRPr="00000000" w14:paraId="0000093A">
      <w:pPr>
        <w:pStyle w:val="Heading3"/>
        <w:keepNext w:val="0"/>
        <w:keepLines w:val="0"/>
        <w:spacing w:before="280" w:lineRule="auto"/>
        <w:rPr>
          <w:rFonts w:ascii="Roboto" w:cs="Roboto" w:eastAsia="Roboto" w:hAnsi="Roboto"/>
          <w:color w:val="000000"/>
          <w:sz w:val="26"/>
          <w:szCs w:val="26"/>
        </w:rPr>
      </w:pPr>
      <w:bookmarkStart w:colFirst="0" w:colLast="0" w:name="_heading=h.34g0dwd" w:id="70"/>
      <w:bookmarkEnd w:id="70"/>
      <w:r w:rsidDel="00000000" w:rsidR="00000000" w:rsidRPr="00000000">
        <w:rPr>
          <w:rtl w:val="0"/>
        </w:rPr>
      </w:r>
    </w:p>
    <w:p w:rsidR="00000000" w:rsidDel="00000000" w:rsidP="00000000" w:rsidRDefault="00000000" w:rsidRPr="00000000" w14:paraId="0000093B">
      <w:pPr>
        <w:pStyle w:val="Heading3"/>
        <w:keepNext w:val="0"/>
        <w:keepLines w:val="0"/>
        <w:spacing w:before="280" w:lineRule="auto"/>
        <w:ind w:left="1559" w:hanging="360"/>
        <w:rPr>
          <w:rFonts w:ascii="Roboto" w:cs="Roboto" w:eastAsia="Roboto" w:hAnsi="Roboto"/>
          <w:color w:val="000000"/>
          <w:sz w:val="26"/>
          <w:szCs w:val="26"/>
        </w:rPr>
      </w:pPr>
      <w:bookmarkStart w:colFirst="0" w:colLast="0" w:name="_heading=h.1jlao46" w:id="71"/>
      <w:bookmarkEnd w:id="71"/>
      <w:r w:rsidDel="00000000" w:rsidR="00000000" w:rsidRPr="00000000">
        <w:rPr>
          <w:rFonts w:ascii="Roboto" w:cs="Roboto" w:eastAsia="Roboto" w:hAnsi="Roboto"/>
          <w:color w:val="000000"/>
          <w:sz w:val="26"/>
          <w:szCs w:val="26"/>
          <w:rtl w:val="0"/>
        </w:rPr>
        <w:t xml:space="preserve">2.7.5.</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View Admin statistic</w:t>
      </w:r>
    </w:p>
    <w:p w:rsidR="00000000" w:rsidDel="00000000" w:rsidP="00000000" w:rsidRDefault="00000000" w:rsidRPr="00000000" w14:paraId="0000093C">
      <w:pPr>
        <w:rPr/>
      </w:pPr>
      <w:r w:rsidDel="00000000" w:rsidR="00000000" w:rsidRPr="00000000">
        <w:rPr>
          <w:rtl w:val="0"/>
        </w:rPr>
      </w:r>
    </w:p>
    <w:tbl>
      <w:tblPr>
        <w:tblStyle w:val="Table62"/>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3D">
            <w:pPr>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3E">
            <w:pPr>
              <w:spacing w:before="240" w:lineRule="auto"/>
              <w:rPr>
                <w:b w:val="1"/>
                <w:sz w:val="24"/>
                <w:szCs w:val="24"/>
              </w:rPr>
            </w:pPr>
            <w:r w:rsidDel="00000000" w:rsidR="00000000" w:rsidRPr="00000000">
              <w:rPr>
                <w:b w:val="1"/>
                <w:sz w:val="24"/>
                <w:szCs w:val="24"/>
                <w:rtl w:val="0"/>
              </w:rPr>
              <w:t xml:space="preserve">UC-29. </w:t>
            </w:r>
            <w:r w:rsidDel="00000000" w:rsidR="00000000" w:rsidRPr="00000000">
              <w:rPr>
                <w:rFonts w:ascii="Roboto" w:cs="Roboto" w:eastAsia="Roboto" w:hAnsi="Roboto"/>
                <w:b w:val="1"/>
                <w:sz w:val="26"/>
                <w:szCs w:val="26"/>
                <w:rtl w:val="0"/>
              </w:rPr>
              <w:t xml:space="preserve">View Admin Statistic</w:t>
            </w:r>
            <w:r w:rsidDel="00000000" w:rsidR="00000000" w:rsidRPr="00000000">
              <w:rPr>
                <w:rtl w:val="0"/>
              </w:rPr>
            </w:r>
          </w:p>
        </w:tc>
      </w:tr>
    </w:tbl>
    <w:p w:rsidR="00000000" w:rsidDel="00000000" w:rsidP="00000000" w:rsidRDefault="00000000" w:rsidRPr="00000000" w14:paraId="0000093F">
      <w:pPr>
        <w:ind w:right="120"/>
        <w:rPr/>
      </w:pPr>
      <w:r w:rsidDel="00000000" w:rsidR="00000000" w:rsidRPr="00000000">
        <w:rPr>
          <w:rtl w:val="0"/>
        </w:rPr>
        <w:t xml:space="preserve"> </w:t>
      </w:r>
    </w:p>
    <w:tbl>
      <w:tblPr>
        <w:tblStyle w:val="Table63"/>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40">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41">
            <w:pPr>
              <w:spacing w:before="240" w:lineRule="auto"/>
              <w:rPr>
                <w:sz w:val="24"/>
                <w:szCs w:val="24"/>
              </w:rPr>
            </w:pPr>
            <w:r w:rsidDel="00000000" w:rsidR="00000000" w:rsidRPr="00000000">
              <w:rPr>
                <w:sz w:val="24"/>
                <w:szCs w:val="24"/>
                <w:rtl w:val="0"/>
              </w:rPr>
              <w:t xml:space="preserve">Admin</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42">
            <w:pPr>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43">
            <w:pPr>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44">
            <w:pPr>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45">
            <w:pPr>
              <w:spacing w:line="240" w:lineRule="auto"/>
              <w:rPr>
                <w:sz w:val="24"/>
                <w:szCs w:val="24"/>
              </w:rPr>
            </w:pPr>
            <w:r w:rsidDel="00000000" w:rsidR="00000000" w:rsidRPr="00000000">
              <w:rPr>
                <w:rFonts w:ascii="Roboto" w:cs="Roboto" w:eastAsia="Roboto" w:hAnsi="Roboto"/>
                <w:sz w:val="24"/>
                <w:szCs w:val="24"/>
                <w:rtl w:val="0"/>
              </w:rPr>
              <w:t xml:space="preserve">Admin want to view statistic of admin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48">
            <w:pPr>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49">
            <w:pPr>
              <w:spacing w:line="240" w:lineRule="auto"/>
              <w:rPr>
                <w:sz w:val="24"/>
                <w:szCs w:val="24"/>
              </w:rPr>
            </w:pPr>
            <w:r w:rsidDel="00000000" w:rsidR="00000000" w:rsidRPr="00000000">
              <w:rPr>
                <w:rFonts w:ascii="Roboto" w:cs="Roboto" w:eastAsia="Roboto" w:hAnsi="Roboto"/>
                <w:sz w:val="24"/>
                <w:szCs w:val="24"/>
                <w:rtl w:val="0"/>
              </w:rPr>
              <w:t xml:space="preserve">Admin want to view statistic of admin</w:t>
            </w:r>
            <w:r w:rsidDel="00000000" w:rsidR="00000000" w:rsidRPr="00000000">
              <w:rPr>
                <w:rtl w:val="0"/>
              </w:rPr>
            </w:r>
          </w:p>
        </w:tc>
      </w:tr>
      <w:tr>
        <w:trPr>
          <w:cantSplit w:val="0"/>
          <w:trHeight w:val="111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4C">
            <w:pPr>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4D">
            <w:pPr>
              <w:spacing w:before="240" w:lineRule="auto"/>
              <w:rPr>
                <w:sz w:val="24"/>
                <w:szCs w:val="24"/>
              </w:rPr>
            </w:pPr>
            <w:r w:rsidDel="00000000" w:rsidR="00000000" w:rsidRPr="00000000">
              <w:rPr>
                <w:sz w:val="24"/>
                <w:szCs w:val="24"/>
                <w:rtl w:val="0"/>
              </w:rPr>
              <w:t xml:space="preserve">Admin is logged in to 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0">
            <w:pPr>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1">
            <w:pPr>
              <w:spacing w:before="240" w:lineRule="auto"/>
              <w:rPr>
                <w:sz w:val="24"/>
                <w:szCs w:val="24"/>
              </w:rPr>
            </w:pPr>
            <w:r w:rsidDel="00000000" w:rsidR="00000000" w:rsidRPr="00000000">
              <w:rPr>
                <w:sz w:val="24"/>
                <w:szCs w:val="24"/>
                <w:rtl w:val="0"/>
              </w:rPr>
              <w:t xml:space="preserve">None</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4">
            <w:pPr>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5">
            <w:pPr>
              <w:spacing w:after="260" w:before="240" w:lineRule="auto"/>
              <w:rPr>
                <w:sz w:val="24"/>
                <w:szCs w:val="24"/>
              </w:rPr>
            </w:pPr>
            <w:r w:rsidDel="00000000" w:rsidR="00000000" w:rsidRPr="00000000">
              <w:rPr>
                <w:sz w:val="24"/>
                <w:szCs w:val="24"/>
                <w:rtl w:val="0"/>
              </w:rPr>
              <w:t xml:space="preserve">1. Admin login into Bakery Shop</w:t>
            </w:r>
          </w:p>
          <w:p w:rsidR="00000000" w:rsidDel="00000000" w:rsidP="00000000" w:rsidRDefault="00000000" w:rsidRPr="00000000" w14:paraId="00000956">
            <w:pPr>
              <w:spacing w:after="260" w:before="240" w:lineRule="auto"/>
              <w:rPr>
                <w:rFonts w:ascii="Roboto" w:cs="Roboto" w:eastAsia="Roboto" w:hAnsi="Roboto"/>
                <w:sz w:val="24"/>
                <w:szCs w:val="24"/>
              </w:rPr>
            </w:pPr>
            <w:r w:rsidDel="00000000" w:rsidR="00000000" w:rsidRPr="00000000">
              <w:rPr>
                <w:sz w:val="24"/>
                <w:szCs w:val="24"/>
                <w:rtl w:val="0"/>
              </w:rPr>
              <w:t xml:space="preserve">2.</w:t>
            </w:r>
            <w:r w:rsidDel="00000000" w:rsidR="00000000" w:rsidRPr="00000000">
              <w:rPr>
                <w:rFonts w:ascii="Roboto" w:cs="Roboto" w:eastAsia="Roboto" w:hAnsi="Roboto"/>
                <w:sz w:val="24"/>
                <w:szCs w:val="24"/>
                <w:rtl w:val="0"/>
              </w:rPr>
              <w:t xml:space="preserve"> The result screen will be generated on the Admin Homepage</w:t>
            </w:r>
          </w:p>
          <w:p w:rsidR="00000000" w:rsidDel="00000000" w:rsidP="00000000" w:rsidRDefault="00000000" w:rsidRPr="00000000" w14:paraId="00000957">
            <w:pPr>
              <w:spacing w:after="260" w:before="240" w:lineRule="auto"/>
              <w:rPr>
                <w:rFonts w:ascii="Roboto" w:cs="Roboto" w:eastAsia="Roboto" w:hAnsi="Roboto"/>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A">
            <w:pPr>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B">
            <w:pPr>
              <w:spacing w:befor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E">
            <w:pPr>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5F">
            <w:pPr>
              <w:spacing w:befor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62">
            <w:pPr>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63">
            <w:pPr>
              <w:spacing w:line="240" w:lineRule="auto"/>
              <w:rPr>
                <w:sz w:val="24"/>
                <w:szCs w:val="24"/>
              </w:rPr>
            </w:pPr>
            <w:r w:rsidDel="00000000" w:rsidR="00000000" w:rsidRPr="00000000">
              <w:rPr>
                <w:rFonts w:ascii="Roboto" w:cs="Roboto" w:eastAsia="Roboto" w:hAnsi="Roboto"/>
                <w:sz w:val="24"/>
                <w:szCs w:val="24"/>
                <w:rtl w:val="0"/>
              </w:rPr>
              <w:t xml:space="preserve">Admin want to </w:t>
            </w:r>
            <w:r w:rsidDel="00000000" w:rsidR="00000000" w:rsidRPr="00000000">
              <w:rPr>
                <w:rFonts w:ascii="Roboto" w:cs="Roboto" w:eastAsia="Roboto" w:hAnsi="Roboto"/>
                <w:sz w:val="26"/>
                <w:szCs w:val="26"/>
                <w:rtl w:val="0"/>
              </w:rPr>
              <w:t xml:space="preserve">view statistic of admin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66">
            <w:pPr>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67">
            <w:pPr>
              <w:spacing w:befor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6A">
            <w:pPr>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96B">
            <w:pPr>
              <w:spacing w:before="240" w:lineRule="auto"/>
              <w:rPr>
                <w:sz w:val="24"/>
                <w:szCs w:val="24"/>
              </w:rPr>
            </w:pPr>
            <w:r w:rsidDel="00000000" w:rsidR="00000000" w:rsidRPr="00000000">
              <w:rPr>
                <w:rtl w:val="0"/>
              </w:rPr>
            </w:r>
          </w:p>
        </w:tc>
      </w:tr>
    </w:tbl>
    <w:p w:rsidR="00000000" w:rsidDel="00000000" w:rsidP="00000000" w:rsidRDefault="00000000" w:rsidRPr="00000000" w14:paraId="0000096E">
      <w:pPr>
        <w:pStyle w:val="Heading3"/>
        <w:keepNext w:val="0"/>
        <w:keepLines w:val="0"/>
        <w:spacing w:before="280" w:lineRule="auto"/>
        <w:rPr>
          <w:rFonts w:ascii="Roboto" w:cs="Roboto" w:eastAsia="Roboto" w:hAnsi="Roboto"/>
        </w:rPr>
      </w:pPr>
      <w:bookmarkStart w:colFirst="0" w:colLast="0" w:name="_heading=h.m7s6vrnhmsjl" w:id="72"/>
      <w:bookmarkEnd w:id="72"/>
      <w:r w:rsidDel="00000000" w:rsidR="00000000" w:rsidRPr="00000000">
        <w:rPr>
          <w:rtl w:val="0"/>
        </w:rPr>
      </w:r>
    </w:p>
    <w:p w:rsidR="00000000" w:rsidDel="00000000" w:rsidP="00000000" w:rsidRDefault="00000000" w:rsidRPr="00000000" w14:paraId="0000096F">
      <w:pPr>
        <w:pStyle w:val="Heading2"/>
        <w:keepNext w:val="0"/>
        <w:keepLines w:val="0"/>
        <w:spacing w:after="80" w:lineRule="auto"/>
        <w:ind w:left="1080" w:hanging="360"/>
        <w:rPr>
          <w:rFonts w:ascii="Roboto" w:cs="Roboto" w:eastAsia="Roboto" w:hAnsi="Roboto"/>
          <w:sz w:val="34"/>
          <w:szCs w:val="34"/>
        </w:rPr>
      </w:pPr>
      <w:bookmarkStart w:colFirst="0" w:colLast="0" w:name="_heading=h.a2bheyxn7a6b" w:id="73"/>
      <w:bookmarkEnd w:id="73"/>
      <w:r w:rsidDel="00000000" w:rsidR="00000000" w:rsidRPr="00000000">
        <w:rPr>
          <w:rFonts w:ascii="Roboto" w:cs="Roboto" w:eastAsia="Roboto" w:hAnsi="Roboto"/>
          <w:sz w:val="34"/>
          <w:szCs w:val="34"/>
          <w:rtl w:val="0"/>
        </w:rPr>
        <w:t xml:space="preserve">2.8.</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34"/>
          <w:szCs w:val="34"/>
          <w:rtl w:val="0"/>
        </w:rPr>
        <w:t xml:space="preserve">Web owner Feature</w:t>
      </w:r>
    </w:p>
    <w:p w:rsidR="00000000" w:rsidDel="00000000" w:rsidP="00000000" w:rsidRDefault="00000000" w:rsidRPr="00000000" w14:paraId="00000970">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ngp7cd6t6vfh" w:id="74"/>
      <w:bookmarkEnd w:id="74"/>
      <w:r w:rsidDel="00000000" w:rsidR="00000000" w:rsidRPr="00000000">
        <w:rPr>
          <w:rFonts w:ascii="Roboto" w:cs="Roboto" w:eastAsia="Roboto" w:hAnsi="Roboto"/>
          <w:color w:val="000000"/>
          <w:sz w:val="26"/>
          <w:szCs w:val="26"/>
          <w:rtl w:val="0"/>
        </w:rPr>
        <w:t xml:space="preserve">2.8.1.</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  View user statistic</w:t>
      </w:r>
    </w:p>
    <w:p w:rsidR="00000000" w:rsidDel="00000000" w:rsidP="00000000" w:rsidRDefault="00000000" w:rsidRPr="00000000" w14:paraId="00000971">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46s1452msc7n" w:id="75"/>
      <w:bookmarkEnd w:id="75"/>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tbl>
      <w:tblPr>
        <w:tblStyle w:val="Table64"/>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73">
            <w:pPr>
              <w:spacing w:line="240" w:lineRule="auto"/>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74">
            <w:pPr>
              <w:spacing w:before="240" w:line="240" w:lineRule="auto"/>
              <w:rPr>
                <w:b w:val="1"/>
                <w:sz w:val="24"/>
                <w:szCs w:val="24"/>
              </w:rPr>
            </w:pPr>
            <w:r w:rsidDel="00000000" w:rsidR="00000000" w:rsidRPr="00000000">
              <w:rPr>
                <w:b w:val="1"/>
                <w:sz w:val="24"/>
                <w:szCs w:val="24"/>
                <w:rtl w:val="0"/>
              </w:rPr>
              <w:t xml:space="preserve">UC-30. </w:t>
            </w:r>
            <w:r w:rsidDel="00000000" w:rsidR="00000000" w:rsidRPr="00000000">
              <w:rPr>
                <w:rFonts w:ascii="Roboto" w:cs="Roboto" w:eastAsia="Roboto" w:hAnsi="Roboto"/>
                <w:b w:val="1"/>
                <w:sz w:val="26"/>
                <w:szCs w:val="26"/>
                <w:rtl w:val="0"/>
              </w:rPr>
              <w:t xml:space="preserve">View user statistic</w:t>
            </w:r>
            <w:r w:rsidDel="00000000" w:rsidR="00000000" w:rsidRPr="00000000">
              <w:rPr>
                <w:rtl w:val="0"/>
              </w:rPr>
            </w:r>
          </w:p>
        </w:tc>
      </w:tr>
    </w:tbl>
    <w:p w:rsidR="00000000" w:rsidDel="00000000" w:rsidP="00000000" w:rsidRDefault="00000000" w:rsidRPr="00000000" w14:paraId="00000975">
      <w:pPr>
        <w:ind w:right="120"/>
        <w:rPr/>
      </w:pPr>
      <w:r w:rsidDel="00000000" w:rsidR="00000000" w:rsidRPr="00000000">
        <w:rPr>
          <w:rtl w:val="0"/>
        </w:rPr>
        <w:t xml:space="preserve"> </w:t>
      </w:r>
    </w:p>
    <w:tbl>
      <w:tblPr>
        <w:tblStyle w:val="Table65"/>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76">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77">
            <w:pPr>
              <w:jc w:val="center"/>
              <w:rPr>
                <w:sz w:val="24"/>
                <w:szCs w:val="24"/>
              </w:rPr>
            </w:pPr>
            <w:r w:rsidDel="00000000" w:rsidR="00000000" w:rsidRPr="00000000">
              <w:rPr>
                <w:sz w:val="24"/>
                <w:szCs w:val="24"/>
                <w:rtl w:val="0"/>
              </w:rPr>
              <w:t xml:space="preserve">Web owner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78">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79">
            <w:pPr>
              <w:spacing w:line="240" w:lineRule="auto"/>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7A">
            <w:pPr>
              <w:spacing w:line="240" w:lineRule="auto"/>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7B">
            <w:pPr>
              <w:spacing w:line="240" w:lineRule="auto"/>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want to view user statistic</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7E">
            <w:pPr>
              <w:spacing w:line="240" w:lineRule="auto"/>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7F">
            <w:pPr>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click post statistic button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82">
            <w:pPr>
              <w:spacing w:line="240" w:lineRule="auto"/>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83">
            <w:pPr>
              <w:spacing w:before="240" w:lineRule="auto"/>
              <w:rPr>
                <w:sz w:val="24"/>
                <w:szCs w:val="24"/>
              </w:rPr>
            </w:pPr>
            <w:r w:rsidDel="00000000" w:rsidR="00000000" w:rsidRPr="00000000">
              <w:rPr>
                <w:sz w:val="24"/>
                <w:szCs w:val="24"/>
                <w:rtl w:val="0"/>
              </w:rPr>
              <w:t xml:space="preserve">The Web owner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86">
            <w:pPr>
              <w:spacing w:line="240" w:lineRule="auto"/>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87">
            <w:pPr>
              <w:spacing w:before="240" w:lineRule="auto"/>
              <w:rPr>
                <w:sz w:val="24"/>
                <w:szCs w:val="24"/>
              </w:rPr>
            </w:pPr>
            <w:r w:rsidDel="00000000" w:rsidR="00000000" w:rsidRPr="00000000">
              <w:rPr>
                <w:sz w:val="24"/>
                <w:szCs w:val="24"/>
                <w:rtl w:val="0"/>
              </w:rPr>
              <w:t xml:space="preserve">POST-1.Web owner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8A">
            <w:pPr>
              <w:spacing w:line="240" w:lineRule="auto"/>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8B">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Web owner login into the system</w:t>
            </w:r>
          </w:p>
          <w:p w:rsidR="00000000" w:rsidDel="00000000" w:rsidP="00000000" w:rsidRDefault="00000000" w:rsidRPr="00000000" w14:paraId="0000098C">
            <w:pPr>
              <w:numPr>
                <w:ilvl w:val="0"/>
                <w:numId w:val="9"/>
              </w:numPr>
              <w:spacing w:before="0" w:beforeAutospacing="0" w:lineRule="auto"/>
              <w:ind w:left="720" w:hanging="360"/>
              <w:rPr>
                <w:sz w:val="24"/>
                <w:szCs w:val="24"/>
              </w:rPr>
            </w:pPr>
            <w:r w:rsidDel="00000000" w:rsidR="00000000" w:rsidRPr="00000000">
              <w:rPr>
                <w:sz w:val="24"/>
                <w:szCs w:val="24"/>
                <w:rtl w:val="0"/>
              </w:rPr>
              <w:t xml:space="preserve">Click</w:t>
            </w:r>
            <w:r w:rsidDel="00000000" w:rsidR="00000000" w:rsidRPr="00000000">
              <w:rPr>
                <w:rFonts w:ascii="Roboto" w:cs="Roboto" w:eastAsia="Roboto" w:hAnsi="Roboto"/>
                <w:sz w:val="24"/>
                <w:szCs w:val="24"/>
                <w:rtl w:val="0"/>
              </w:rPr>
              <w:t xml:space="preserve"> user statistic button</w:t>
            </w:r>
            <w:r w:rsidDel="00000000" w:rsidR="00000000" w:rsidRPr="00000000">
              <w:rPr>
                <w:rtl w:val="0"/>
              </w:rPr>
            </w:r>
          </w:p>
          <w:p w:rsidR="00000000" w:rsidDel="00000000" w:rsidP="00000000" w:rsidRDefault="00000000" w:rsidRPr="00000000" w14:paraId="0000098D">
            <w:pPr>
              <w:numPr>
                <w:ilvl w:val="0"/>
                <w:numId w:val="9"/>
              </w:numPr>
              <w:spacing w:after="260" w:lineRule="auto"/>
              <w:ind w:left="720" w:hanging="360"/>
              <w:rPr>
                <w:sz w:val="24"/>
                <w:szCs w:val="24"/>
              </w:rPr>
            </w:pPr>
            <w:r w:rsidDel="00000000" w:rsidR="00000000" w:rsidRPr="00000000">
              <w:rPr>
                <w:rFonts w:ascii="Roboto" w:cs="Roboto" w:eastAsia="Roboto" w:hAnsi="Roboto"/>
                <w:sz w:val="24"/>
                <w:szCs w:val="24"/>
                <w:rtl w:val="0"/>
              </w:rPr>
              <w:t xml:space="preserve"> User statistic</w:t>
            </w:r>
            <w:r w:rsidDel="00000000" w:rsidR="00000000" w:rsidRPr="00000000">
              <w:rPr>
                <w:sz w:val="24"/>
                <w:szCs w:val="24"/>
                <w:rtl w:val="0"/>
              </w:rPr>
              <w:t xml:space="preserve"> will show on the Web owner home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0">
            <w:pPr>
              <w:spacing w:line="240" w:lineRule="auto"/>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1">
            <w:pPr>
              <w:spacing w:before="240" w:lin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4">
            <w:pPr>
              <w:spacing w:line="240" w:lineRule="auto"/>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5">
            <w:pPr>
              <w:spacing w:before="240" w:lin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8">
            <w:pPr>
              <w:spacing w:line="240" w:lineRule="auto"/>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9">
            <w:pPr>
              <w:spacing w:line="240" w:lineRule="auto"/>
              <w:rPr>
                <w:sz w:val="24"/>
                <w:szCs w:val="24"/>
              </w:rPr>
            </w:pPr>
            <w:r w:rsidDel="00000000" w:rsidR="00000000" w:rsidRPr="00000000">
              <w:rPr>
                <w:sz w:val="24"/>
                <w:szCs w:val="24"/>
                <w:rtl w:val="0"/>
              </w:rPr>
              <w:t xml:space="preserve">Web owner </w:t>
            </w:r>
            <w:r w:rsidDel="00000000" w:rsidR="00000000" w:rsidRPr="00000000">
              <w:rPr>
                <w:rFonts w:ascii="Roboto" w:cs="Roboto" w:eastAsia="Roboto" w:hAnsi="Roboto"/>
                <w:sz w:val="24"/>
                <w:szCs w:val="24"/>
                <w:rtl w:val="0"/>
              </w:rPr>
              <w:t xml:space="preserve"> want to view user statistic</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C">
            <w:pPr>
              <w:spacing w:line="240" w:lineRule="auto"/>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9D">
            <w:pPr>
              <w:spacing w:before="240" w:lin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A0">
            <w:pPr>
              <w:spacing w:line="240" w:lineRule="auto"/>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9A1">
            <w:pPr>
              <w:spacing w:before="240" w:line="240" w:lineRule="auto"/>
              <w:rPr>
                <w:sz w:val="24"/>
                <w:szCs w:val="24"/>
              </w:rPr>
            </w:pPr>
            <w:r w:rsidDel="00000000" w:rsidR="00000000" w:rsidRPr="00000000">
              <w:rPr>
                <w:rtl w:val="0"/>
              </w:rPr>
            </w:r>
          </w:p>
        </w:tc>
      </w:tr>
    </w:tbl>
    <w:p w:rsidR="00000000" w:rsidDel="00000000" w:rsidP="00000000" w:rsidRDefault="00000000" w:rsidRPr="00000000" w14:paraId="000009A4">
      <w:pPr>
        <w:rPr/>
      </w:pPr>
      <w:bookmarkStart w:colFirst="0" w:colLast="0" w:name="_heading=h.qmaqllojlz9u" w:id="68"/>
      <w:bookmarkEnd w:id="68"/>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82kshr91obd5" w:id="76"/>
      <w:bookmarkEnd w:id="76"/>
      <w:r w:rsidDel="00000000" w:rsidR="00000000" w:rsidRPr="00000000">
        <w:rPr>
          <w:rFonts w:ascii="Roboto" w:cs="Roboto" w:eastAsia="Roboto" w:hAnsi="Roboto"/>
          <w:color w:val="000000"/>
          <w:sz w:val="26"/>
          <w:szCs w:val="26"/>
          <w:rtl w:val="0"/>
        </w:rPr>
        <w:t xml:space="preserve">2.8.2.</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View product and revenue statistic</w:t>
      </w:r>
    </w:p>
    <w:p w:rsidR="00000000" w:rsidDel="00000000" w:rsidP="00000000" w:rsidRDefault="00000000" w:rsidRPr="00000000" w14:paraId="000009A7">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wo3xdmqmsg0y" w:id="77"/>
      <w:bookmarkEnd w:id="77"/>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tbl>
      <w:tblPr>
        <w:tblStyle w:val="Table66"/>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A9">
            <w:pPr>
              <w:spacing w:line="240" w:lineRule="auto"/>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AA">
            <w:pPr>
              <w:spacing w:before="240" w:line="240" w:lineRule="auto"/>
              <w:rPr>
                <w:b w:val="1"/>
                <w:sz w:val="24"/>
                <w:szCs w:val="24"/>
              </w:rPr>
            </w:pPr>
            <w:r w:rsidDel="00000000" w:rsidR="00000000" w:rsidRPr="00000000">
              <w:rPr>
                <w:b w:val="1"/>
                <w:sz w:val="24"/>
                <w:szCs w:val="24"/>
                <w:rtl w:val="0"/>
              </w:rPr>
              <w:t xml:space="preserve">UC-31. </w:t>
            </w:r>
            <w:r w:rsidDel="00000000" w:rsidR="00000000" w:rsidRPr="00000000">
              <w:rPr>
                <w:rFonts w:ascii="Roboto" w:cs="Roboto" w:eastAsia="Roboto" w:hAnsi="Roboto"/>
                <w:b w:val="1"/>
                <w:sz w:val="26"/>
                <w:szCs w:val="26"/>
                <w:rtl w:val="0"/>
              </w:rPr>
              <w:t xml:space="preserve">View product and revenue statistic</w:t>
            </w:r>
            <w:r w:rsidDel="00000000" w:rsidR="00000000" w:rsidRPr="00000000">
              <w:rPr>
                <w:rtl w:val="0"/>
              </w:rPr>
            </w:r>
          </w:p>
        </w:tc>
      </w:tr>
    </w:tbl>
    <w:p w:rsidR="00000000" w:rsidDel="00000000" w:rsidP="00000000" w:rsidRDefault="00000000" w:rsidRPr="00000000" w14:paraId="000009AB">
      <w:pPr>
        <w:ind w:right="120"/>
        <w:rPr/>
      </w:pPr>
      <w:r w:rsidDel="00000000" w:rsidR="00000000" w:rsidRPr="00000000">
        <w:rPr>
          <w:rtl w:val="0"/>
        </w:rPr>
        <w:t xml:space="preserve"> </w:t>
      </w:r>
    </w:p>
    <w:tbl>
      <w:tblPr>
        <w:tblStyle w:val="Table67"/>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AC">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AD">
            <w:pPr>
              <w:jc w:val="center"/>
              <w:rPr>
                <w:sz w:val="24"/>
                <w:szCs w:val="24"/>
              </w:rPr>
            </w:pPr>
            <w:r w:rsidDel="00000000" w:rsidR="00000000" w:rsidRPr="00000000">
              <w:rPr>
                <w:sz w:val="24"/>
                <w:szCs w:val="24"/>
                <w:rtl w:val="0"/>
              </w:rPr>
              <w:t xml:space="preserve">Web owner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AE">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AF">
            <w:pPr>
              <w:spacing w:line="240" w:lineRule="auto"/>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B0">
            <w:pPr>
              <w:spacing w:line="240" w:lineRule="auto"/>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B1">
            <w:pPr>
              <w:spacing w:line="240" w:lineRule="auto"/>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want to  product and revenue statistic</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B4">
            <w:pPr>
              <w:spacing w:line="240" w:lineRule="auto"/>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B5">
            <w:pPr>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click product and revenue statistic button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B8">
            <w:pPr>
              <w:spacing w:line="240" w:lineRule="auto"/>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B9">
            <w:pPr>
              <w:spacing w:before="240" w:lineRule="auto"/>
              <w:rPr>
                <w:sz w:val="24"/>
                <w:szCs w:val="24"/>
              </w:rPr>
            </w:pPr>
            <w:r w:rsidDel="00000000" w:rsidR="00000000" w:rsidRPr="00000000">
              <w:rPr>
                <w:sz w:val="24"/>
                <w:szCs w:val="24"/>
                <w:rtl w:val="0"/>
              </w:rPr>
              <w:t xml:space="preserve">The Web owner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BC">
            <w:pPr>
              <w:spacing w:line="240" w:lineRule="auto"/>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BD">
            <w:pPr>
              <w:spacing w:before="240" w:lineRule="auto"/>
              <w:rPr>
                <w:sz w:val="24"/>
                <w:szCs w:val="24"/>
              </w:rPr>
            </w:pPr>
            <w:r w:rsidDel="00000000" w:rsidR="00000000" w:rsidRPr="00000000">
              <w:rPr>
                <w:sz w:val="24"/>
                <w:szCs w:val="24"/>
                <w:rtl w:val="0"/>
              </w:rPr>
              <w:t xml:space="preserve">POST-1.Web owner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0">
            <w:pPr>
              <w:spacing w:line="240" w:lineRule="auto"/>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1">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Web owner login into the system</w:t>
            </w:r>
          </w:p>
          <w:p w:rsidR="00000000" w:rsidDel="00000000" w:rsidP="00000000" w:rsidRDefault="00000000" w:rsidRPr="00000000" w14:paraId="000009C2">
            <w:pPr>
              <w:numPr>
                <w:ilvl w:val="0"/>
                <w:numId w:val="16"/>
              </w:numPr>
              <w:spacing w:before="0" w:beforeAutospacing="0" w:lineRule="auto"/>
              <w:ind w:left="720" w:hanging="360"/>
              <w:rPr>
                <w:sz w:val="24"/>
                <w:szCs w:val="24"/>
              </w:rPr>
            </w:pPr>
            <w:r w:rsidDel="00000000" w:rsidR="00000000" w:rsidRPr="00000000">
              <w:rPr>
                <w:sz w:val="24"/>
                <w:szCs w:val="24"/>
                <w:rtl w:val="0"/>
              </w:rPr>
              <w:t xml:space="preserve">Click </w:t>
            </w:r>
            <w:r w:rsidDel="00000000" w:rsidR="00000000" w:rsidRPr="00000000">
              <w:rPr>
                <w:rFonts w:ascii="Roboto" w:cs="Roboto" w:eastAsia="Roboto" w:hAnsi="Roboto"/>
                <w:sz w:val="24"/>
                <w:szCs w:val="24"/>
                <w:rtl w:val="0"/>
              </w:rPr>
              <w:t xml:space="preserve"> product and revenue statistic button</w:t>
            </w:r>
            <w:r w:rsidDel="00000000" w:rsidR="00000000" w:rsidRPr="00000000">
              <w:rPr>
                <w:rtl w:val="0"/>
              </w:rPr>
            </w:r>
          </w:p>
          <w:p w:rsidR="00000000" w:rsidDel="00000000" w:rsidP="00000000" w:rsidRDefault="00000000" w:rsidRPr="00000000" w14:paraId="000009C3">
            <w:pPr>
              <w:numPr>
                <w:ilvl w:val="0"/>
                <w:numId w:val="16"/>
              </w:numPr>
              <w:spacing w:after="260" w:lineRule="auto"/>
              <w:ind w:left="720" w:hanging="360"/>
              <w:rPr>
                <w:sz w:val="24"/>
                <w:szCs w:val="24"/>
              </w:rPr>
            </w:pPr>
            <w:r w:rsidDel="00000000" w:rsidR="00000000" w:rsidRPr="00000000">
              <w:rPr>
                <w:rFonts w:ascii="Roboto" w:cs="Roboto" w:eastAsia="Roboto" w:hAnsi="Roboto"/>
                <w:sz w:val="24"/>
                <w:szCs w:val="24"/>
                <w:rtl w:val="0"/>
              </w:rPr>
              <w:t xml:space="preserve"> product and revenue statistic</w:t>
            </w:r>
            <w:r w:rsidDel="00000000" w:rsidR="00000000" w:rsidRPr="00000000">
              <w:rPr>
                <w:sz w:val="24"/>
                <w:szCs w:val="24"/>
                <w:rtl w:val="0"/>
              </w:rPr>
              <w:t xml:space="preserve"> will show on the Web owner home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6">
            <w:pPr>
              <w:spacing w:line="240" w:lineRule="auto"/>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7">
            <w:pPr>
              <w:spacing w:before="240" w:lin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A">
            <w:pPr>
              <w:spacing w:line="240" w:lineRule="auto"/>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B">
            <w:pPr>
              <w:spacing w:before="240" w:lin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E">
            <w:pPr>
              <w:spacing w:line="240" w:lineRule="auto"/>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CF">
            <w:pPr>
              <w:spacing w:line="240" w:lineRule="auto"/>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want to view product and revenue statistic</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D2">
            <w:pPr>
              <w:spacing w:line="240" w:lineRule="auto"/>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D3">
            <w:pPr>
              <w:spacing w:before="240" w:lin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D6">
            <w:pPr>
              <w:spacing w:line="240" w:lineRule="auto"/>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9D7">
            <w:pPr>
              <w:spacing w:before="240" w:line="240" w:lineRule="auto"/>
              <w:rPr>
                <w:sz w:val="24"/>
                <w:szCs w:val="24"/>
              </w:rPr>
            </w:pPr>
            <w:r w:rsidDel="00000000" w:rsidR="00000000" w:rsidRPr="00000000">
              <w:rPr>
                <w:rtl w:val="0"/>
              </w:rPr>
            </w:r>
          </w:p>
        </w:tc>
      </w:tr>
    </w:tbl>
    <w:p w:rsidR="00000000" w:rsidDel="00000000" w:rsidP="00000000" w:rsidRDefault="00000000" w:rsidRPr="00000000" w14:paraId="000009DA">
      <w:pPr>
        <w:pStyle w:val="Heading3"/>
        <w:keepNext w:val="0"/>
        <w:keepLines w:val="0"/>
        <w:spacing w:before="280" w:lineRule="auto"/>
        <w:ind w:left="0" w:firstLine="0"/>
        <w:rPr>
          <w:rFonts w:ascii="Roboto" w:cs="Roboto" w:eastAsia="Roboto" w:hAnsi="Roboto"/>
          <w:color w:val="000000"/>
          <w:sz w:val="26"/>
          <w:szCs w:val="26"/>
        </w:rPr>
      </w:pPr>
      <w:bookmarkStart w:colFirst="0" w:colLast="0" w:name="_heading=h.d2o96lszouzj" w:id="78"/>
      <w:bookmarkEnd w:id="78"/>
      <w:sdt>
        <w:sdtPr>
          <w:tag w:val="goog_rdk_1"/>
        </w:sdtPr>
        <w:sdtContent>
          <w:ins w:author="Tùng Nguyễn" w:id="0" w:date="2022-10-19T13:15:16Z">
            <w:r w:rsidDel="00000000" w:rsidR="00000000" w:rsidRPr="00000000">
              <w:rPr>
                <w:sz w:val="24"/>
                <w:szCs w:val="24"/>
                <w:rtl w:val="0"/>
              </w:rPr>
              <w:t xml:space="preserve">      </w:t>
            </w:r>
          </w:ins>
        </w:sdtContent>
      </w:sdt>
      <w:r w:rsidDel="00000000" w:rsidR="00000000" w:rsidRPr="00000000">
        <w:rPr>
          <w:rFonts w:ascii="Roboto" w:cs="Roboto" w:eastAsia="Roboto" w:hAnsi="Roboto"/>
          <w:color w:val="000000"/>
          <w:sz w:val="26"/>
          <w:szCs w:val="26"/>
          <w:rtl w:val="0"/>
        </w:rPr>
        <w:t xml:space="preserve">2.8.3.</w:t>
      </w:r>
      <w:r w:rsidDel="00000000" w:rsidR="00000000" w:rsidRPr="00000000">
        <w:rPr>
          <w:rFonts w:ascii="Roboto" w:cs="Roboto" w:eastAsia="Roboto" w:hAnsi="Roboto"/>
          <w:color w:val="000000"/>
          <w:sz w:val="14"/>
          <w:szCs w:val="14"/>
          <w:rtl w:val="0"/>
        </w:rPr>
        <w:t xml:space="preserve">    </w:t>
      </w:r>
      <w:r w:rsidDel="00000000" w:rsidR="00000000" w:rsidRPr="00000000">
        <w:rPr>
          <w:rFonts w:ascii="Roboto" w:cs="Roboto" w:eastAsia="Roboto" w:hAnsi="Roboto"/>
          <w:color w:val="000000"/>
          <w:sz w:val="26"/>
          <w:szCs w:val="26"/>
          <w:rtl w:val="0"/>
        </w:rPr>
        <w:t xml:space="preserve">  View post statistic</w:t>
      </w:r>
    </w:p>
    <w:p w:rsidR="00000000" w:rsidDel="00000000" w:rsidP="00000000" w:rsidRDefault="00000000" w:rsidRPr="00000000" w14:paraId="000009DB">
      <w:pPr>
        <w:pStyle w:val="Heading3"/>
        <w:keepNext w:val="0"/>
        <w:keepLines w:val="0"/>
        <w:spacing w:before="280" w:lineRule="auto"/>
        <w:ind w:left="1080" w:hanging="360"/>
        <w:rPr>
          <w:rFonts w:ascii="Roboto" w:cs="Roboto" w:eastAsia="Roboto" w:hAnsi="Roboto"/>
          <w:color w:val="000000"/>
          <w:sz w:val="26"/>
          <w:szCs w:val="26"/>
        </w:rPr>
      </w:pPr>
      <w:bookmarkStart w:colFirst="0" w:colLast="0" w:name="_heading=h.1xqmv5dp238e" w:id="79"/>
      <w:bookmarkEnd w:id="79"/>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tbl>
      <w:tblPr>
        <w:tblStyle w:val="Table68"/>
        <w:tblW w:w="90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50"/>
        <w:tblGridChange w:id="0">
          <w:tblGrid>
            <w:gridCol w:w="2565"/>
            <w:gridCol w:w="6450"/>
          </w:tblGrid>
        </w:tblGridChange>
      </w:tblGrid>
      <w:tr>
        <w:trPr>
          <w:cantSplit w:val="0"/>
          <w:trHeight w:val="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DD">
            <w:pPr>
              <w:spacing w:line="240" w:lineRule="auto"/>
              <w:rPr>
                <w:sz w:val="24"/>
                <w:szCs w:val="24"/>
              </w:rPr>
            </w:pPr>
            <w:r w:rsidDel="00000000" w:rsidR="00000000" w:rsidRPr="00000000">
              <w:rPr>
                <w:sz w:val="24"/>
                <w:szCs w:val="24"/>
                <w:rtl w:val="0"/>
              </w:rPr>
              <w:t xml:space="preserve">UC ID and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60.0" w:type="dxa"/>
              <w:right w:w="120.0" w:type="dxa"/>
            </w:tcMar>
            <w:vAlign w:val="bottom"/>
          </w:tcPr>
          <w:p w:rsidR="00000000" w:rsidDel="00000000" w:rsidP="00000000" w:rsidRDefault="00000000" w:rsidRPr="00000000" w14:paraId="000009DE">
            <w:pPr>
              <w:spacing w:before="240" w:line="240" w:lineRule="auto"/>
              <w:rPr>
                <w:b w:val="1"/>
                <w:sz w:val="24"/>
                <w:szCs w:val="24"/>
              </w:rPr>
            </w:pPr>
            <w:r w:rsidDel="00000000" w:rsidR="00000000" w:rsidRPr="00000000">
              <w:rPr>
                <w:b w:val="1"/>
                <w:sz w:val="24"/>
                <w:szCs w:val="24"/>
                <w:rtl w:val="0"/>
              </w:rPr>
              <w:t xml:space="preserve">UC-32. </w:t>
            </w:r>
            <w:r w:rsidDel="00000000" w:rsidR="00000000" w:rsidRPr="00000000">
              <w:rPr>
                <w:rFonts w:ascii="Roboto" w:cs="Roboto" w:eastAsia="Roboto" w:hAnsi="Roboto"/>
                <w:b w:val="1"/>
                <w:sz w:val="26"/>
                <w:szCs w:val="26"/>
                <w:rtl w:val="0"/>
              </w:rPr>
              <w:t xml:space="preserve">View post statistic</w:t>
            </w:r>
            <w:r w:rsidDel="00000000" w:rsidR="00000000" w:rsidRPr="00000000">
              <w:rPr>
                <w:rtl w:val="0"/>
              </w:rPr>
            </w:r>
          </w:p>
        </w:tc>
      </w:tr>
    </w:tbl>
    <w:p w:rsidR="00000000" w:rsidDel="00000000" w:rsidP="00000000" w:rsidRDefault="00000000" w:rsidRPr="00000000" w14:paraId="000009DF">
      <w:pPr>
        <w:ind w:right="120"/>
        <w:rPr/>
      </w:pPr>
      <w:r w:rsidDel="00000000" w:rsidR="00000000" w:rsidRPr="00000000">
        <w:rPr>
          <w:rtl w:val="0"/>
        </w:rPr>
        <w:t xml:space="preserve"> </w:t>
      </w:r>
    </w:p>
    <w:tbl>
      <w:tblPr>
        <w:tblStyle w:val="Table69"/>
        <w:tblW w:w="90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3"/>
        <w:gridCol w:w="2309"/>
        <w:gridCol w:w="2324"/>
        <w:gridCol w:w="2249"/>
        <w:tblGridChange w:id="0">
          <w:tblGrid>
            <w:gridCol w:w="2143"/>
            <w:gridCol w:w="2309"/>
            <w:gridCol w:w="2324"/>
            <w:gridCol w:w="2249"/>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E0">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E1">
            <w:pPr>
              <w:jc w:val="center"/>
              <w:rPr>
                <w:sz w:val="24"/>
                <w:szCs w:val="24"/>
              </w:rPr>
            </w:pPr>
            <w:r w:rsidDel="00000000" w:rsidR="00000000" w:rsidRPr="00000000">
              <w:rPr>
                <w:sz w:val="24"/>
                <w:szCs w:val="24"/>
                <w:rtl w:val="0"/>
              </w:rPr>
              <w:t xml:space="preserve">Web owner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E2">
            <w:pPr>
              <w:spacing w:line="240" w:lineRule="auto"/>
              <w:rPr>
                <w:sz w:val="24"/>
                <w:szCs w:val="24"/>
              </w:rPr>
            </w:pPr>
            <w:r w:rsidDel="00000000" w:rsidR="00000000" w:rsidRPr="00000000">
              <w:rPr>
                <w:sz w:val="24"/>
                <w:szCs w:val="24"/>
                <w:rtl w:val="0"/>
              </w:rPr>
              <w:t xml:space="preserve">Primary Actor:</w:t>
            </w:r>
          </w:p>
        </w:tc>
        <w:tc>
          <w:tcPr>
            <w:tcBorders>
              <w:top w:color="000000" w:space="0" w:sz="8" w:val="single"/>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E3">
            <w:pPr>
              <w:spacing w:line="240" w:lineRule="auto"/>
              <w:rPr>
                <w:sz w:val="24"/>
                <w:szCs w:val="24"/>
              </w:rPr>
            </w:pPr>
            <w:r w:rsidDel="00000000" w:rsidR="00000000" w:rsidRPr="00000000">
              <w:rPr>
                <w:sz w:val="24"/>
                <w:szCs w:val="24"/>
                <w:rtl w:val="0"/>
              </w:rPr>
              <w:t xml:space="preserve">Bakery Shop</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E4">
            <w:pPr>
              <w:spacing w:line="240" w:lineRule="auto"/>
              <w:rPr>
                <w:sz w:val="24"/>
                <w:szCs w:val="24"/>
              </w:rPr>
            </w:pPr>
            <w:r w:rsidDel="00000000" w:rsidR="00000000" w:rsidRPr="00000000">
              <w:rPr>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tcMar>
              <w:top w:w="400.0" w:type="dxa"/>
              <w:left w:w="100.0" w:type="dxa"/>
              <w:bottom w:w="140.0" w:type="dxa"/>
              <w:right w:w="80.0" w:type="dxa"/>
            </w:tcMar>
            <w:vAlign w:val="bottom"/>
          </w:tcPr>
          <w:p w:rsidR="00000000" w:rsidDel="00000000" w:rsidP="00000000" w:rsidRDefault="00000000" w:rsidRPr="00000000" w14:paraId="000009E5">
            <w:pPr>
              <w:spacing w:line="240" w:lineRule="auto"/>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want to view post statistic</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E8">
            <w:pPr>
              <w:spacing w:line="240" w:lineRule="auto"/>
              <w:rPr>
                <w:sz w:val="24"/>
                <w:szCs w:val="24"/>
              </w:rPr>
            </w:pPr>
            <w:r w:rsidDel="00000000" w:rsidR="00000000" w:rsidRPr="00000000">
              <w:rPr>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E9">
            <w:pPr>
              <w:spacing w:line="240" w:lineRule="auto"/>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click post statistic button</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EC">
            <w:pPr>
              <w:spacing w:line="240" w:lineRule="auto"/>
              <w:rPr>
                <w:sz w:val="24"/>
                <w:szCs w:val="24"/>
              </w:rPr>
            </w:pPr>
            <w:r w:rsidDel="00000000" w:rsidR="00000000" w:rsidRPr="00000000">
              <w:rPr>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ED">
            <w:pPr>
              <w:spacing w:before="240" w:lineRule="auto"/>
              <w:rPr>
                <w:sz w:val="24"/>
                <w:szCs w:val="24"/>
              </w:rPr>
            </w:pPr>
            <w:r w:rsidDel="00000000" w:rsidR="00000000" w:rsidRPr="00000000">
              <w:rPr>
                <w:sz w:val="24"/>
                <w:szCs w:val="24"/>
                <w:rtl w:val="0"/>
              </w:rPr>
              <w:t xml:space="preserve">The Web owner is logged in. </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0">
            <w:pPr>
              <w:spacing w:line="240" w:lineRule="auto"/>
              <w:rPr>
                <w:sz w:val="24"/>
                <w:szCs w:val="24"/>
              </w:rPr>
            </w:pPr>
            <w:r w:rsidDel="00000000" w:rsidR="00000000" w:rsidRPr="00000000">
              <w:rPr>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1">
            <w:pPr>
              <w:spacing w:before="240" w:lineRule="auto"/>
              <w:rPr>
                <w:sz w:val="24"/>
                <w:szCs w:val="24"/>
              </w:rPr>
            </w:pPr>
            <w:r w:rsidDel="00000000" w:rsidR="00000000" w:rsidRPr="00000000">
              <w:rPr>
                <w:sz w:val="24"/>
                <w:szCs w:val="24"/>
                <w:rtl w:val="0"/>
              </w:rPr>
              <w:t xml:space="preserve">POST-1.Web owner is logged in successfully</w:t>
            </w:r>
          </w:p>
        </w:tc>
      </w:tr>
      <w:tr>
        <w:trPr>
          <w:cantSplit w:val="0"/>
          <w:trHeight w:val="1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4">
            <w:pPr>
              <w:spacing w:line="240" w:lineRule="auto"/>
              <w:rPr>
                <w:sz w:val="24"/>
                <w:szCs w:val="24"/>
              </w:rPr>
            </w:pPr>
            <w:r w:rsidDel="00000000" w:rsidR="00000000" w:rsidRPr="00000000">
              <w:rPr>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5">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Web owner login into the system</w:t>
            </w:r>
          </w:p>
          <w:p w:rsidR="00000000" w:rsidDel="00000000" w:rsidP="00000000" w:rsidRDefault="00000000" w:rsidRPr="00000000" w14:paraId="000009F6">
            <w:pPr>
              <w:numPr>
                <w:ilvl w:val="0"/>
                <w:numId w:val="14"/>
              </w:numPr>
              <w:spacing w:before="0" w:beforeAutospacing="0" w:lineRule="auto"/>
              <w:ind w:left="720" w:hanging="360"/>
              <w:rPr>
                <w:sz w:val="24"/>
                <w:szCs w:val="24"/>
              </w:rPr>
            </w:pPr>
            <w:r w:rsidDel="00000000" w:rsidR="00000000" w:rsidRPr="00000000">
              <w:rPr>
                <w:sz w:val="24"/>
                <w:szCs w:val="24"/>
                <w:rtl w:val="0"/>
              </w:rPr>
              <w:t xml:space="preserve">Click </w:t>
            </w:r>
            <w:r w:rsidDel="00000000" w:rsidR="00000000" w:rsidRPr="00000000">
              <w:rPr>
                <w:rFonts w:ascii="Roboto" w:cs="Roboto" w:eastAsia="Roboto" w:hAnsi="Roboto"/>
                <w:sz w:val="24"/>
                <w:szCs w:val="24"/>
                <w:rtl w:val="0"/>
              </w:rPr>
              <w:t xml:space="preserve">post statistic button</w:t>
            </w:r>
            <w:r w:rsidDel="00000000" w:rsidR="00000000" w:rsidRPr="00000000">
              <w:rPr>
                <w:rtl w:val="0"/>
              </w:rPr>
            </w:r>
          </w:p>
          <w:p w:rsidR="00000000" w:rsidDel="00000000" w:rsidP="00000000" w:rsidRDefault="00000000" w:rsidRPr="00000000" w14:paraId="000009F7">
            <w:pPr>
              <w:numPr>
                <w:ilvl w:val="0"/>
                <w:numId w:val="14"/>
              </w:numPr>
              <w:spacing w:after="260" w:lineRule="auto"/>
              <w:ind w:left="720" w:hanging="360"/>
              <w:rPr>
                <w:sz w:val="24"/>
                <w:szCs w:val="24"/>
              </w:rPr>
            </w:pPr>
            <w:r w:rsidDel="00000000" w:rsidR="00000000" w:rsidRPr="00000000">
              <w:rPr>
                <w:rFonts w:ascii="Roboto" w:cs="Roboto" w:eastAsia="Roboto" w:hAnsi="Roboto"/>
                <w:sz w:val="24"/>
                <w:szCs w:val="24"/>
                <w:rtl w:val="0"/>
              </w:rPr>
              <w:t xml:space="preserve">Post statistics</w:t>
            </w:r>
            <w:r w:rsidDel="00000000" w:rsidR="00000000" w:rsidRPr="00000000">
              <w:rPr>
                <w:sz w:val="24"/>
                <w:szCs w:val="24"/>
                <w:rtl w:val="0"/>
              </w:rPr>
              <w:t xml:space="preserve"> will show on the Web owner home page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A">
            <w:pPr>
              <w:spacing w:line="240" w:lineRule="auto"/>
              <w:rPr>
                <w:sz w:val="24"/>
                <w:szCs w:val="24"/>
              </w:rPr>
            </w:pPr>
            <w:r w:rsidDel="00000000" w:rsidR="00000000" w:rsidRPr="00000000">
              <w:rPr>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B">
            <w:pPr>
              <w:spacing w:before="240" w:line="240" w:lineRule="auto"/>
              <w:rPr>
                <w:sz w:val="24"/>
                <w:szCs w:val="24"/>
              </w:rPr>
            </w:pPr>
            <w:r w:rsidDel="00000000" w:rsidR="00000000" w:rsidRPr="00000000">
              <w:rPr>
                <w:sz w:val="24"/>
                <w:szCs w:val="24"/>
                <w:rtl w:val="0"/>
              </w:rPr>
              <w:t xml:space="preserve">None</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E">
            <w:pPr>
              <w:spacing w:line="240" w:lineRule="auto"/>
              <w:rPr>
                <w:sz w:val="24"/>
                <w:szCs w:val="24"/>
              </w:rPr>
            </w:pPr>
            <w:r w:rsidDel="00000000" w:rsidR="00000000" w:rsidRPr="00000000">
              <w:rPr>
                <w:sz w:val="24"/>
                <w:szCs w:val="24"/>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9FF">
            <w:pPr>
              <w:spacing w:before="240" w:line="240" w:lineRule="auto"/>
              <w:rPr>
                <w:sz w:val="24"/>
                <w:szCs w:val="24"/>
              </w:rPr>
            </w:pPr>
            <w:r w:rsidDel="00000000" w:rsidR="00000000" w:rsidRPr="00000000">
              <w:rPr>
                <w:sz w:val="24"/>
                <w:szCs w:val="24"/>
                <w:rtl w:val="0"/>
              </w:rPr>
              <w:t xml:space="preserve">High</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A02">
            <w:pPr>
              <w:spacing w:line="240" w:lineRule="auto"/>
              <w:rPr>
                <w:sz w:val="24"/>
                <w:szCs w:val="24"/>
              </w:rPr>
            </w:pPr>
            <w:r w:rsidDel="00000000" w:rsidR="00000000" w:rsidRPr="00000000">
              <w:rPr>
                <w:sz w:val="24"/>
                <w:szCs w:val="24"/>
                <w:rtl w:val="0"/>
              </w:rPr>
              <w:t xml:space="preserve">Frequency</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A03">
            <w:pPr>
              <w:spacing w:line="240" w:lineRule="auto"/>
              <w:rPr>
                <w:sz w:val="24"/>
                <w:szCs w:val="24"/>
              </w:rPr>
            </w:pPr>
            <w:r w:rsidDel="00000000" w:rsidR="00000000" w:rsidRPr="00000000">
              <w:rPr>
                <w:sz w:val="24"/>
                <w:szCs w:val="24"/>
                <w:rtl w:val="0"/>
              </w:rPr>
              <w:t xml:space="preserve">Web owner</w:t>
            </w:r>
            <w:r w:rsidDel="00000000" w:rsidR="00000000" w:rsidRPr="00000000">
              <w:rPr>
                <w:rFonts w:ascii="Roboto" w:cs="Roboto" w:eastAsia="Roboto" w:hAnsi="Roboto"/>
                <w:sz w:val="24"/>
                <w:szCs w:val="24"/>
                <w:rtl w:val="0"/>
              </w:rPr>
              <w:t xml:space="preserve"> want to view post statistic</w:t>
            </w:r>
            <w:r w:rsidDel="00000000" w:rsidR="00000000" w:rsidRPr="00000000">
              <w:rPr>
                <w:rtl w:val="0"/>
              </w:rPr>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A06">
            <w:pPr>
              <w:spacing w:line="240" w:lineRule="auto"/>
              <w:rPr>
                <w:sz w:val="24"/>
                <w:szCs w:val="24"/>
              </w:rPr>
            </w:pPr>
            <w:r w:rsidDel="00000000" w:rsidR="00000000" w:rsidRPr="00000000">
              <w:rPr>
                <w:sz w:val="24"/>
                <w:szCs w:val="24"/>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A07">
            <w:pPr>
              <w:spacing w:before="240" w:line="240" w:lineRule="auto"/>
              <w:rPr>
                <w:sz w:val="24"/>
                <w:szCs w:val="24"/>
              </w:rPr>
            </w:pPr>
            <w:r w:rsidDel="00000000" w:rsidR="00000000" w:rsidRPr="00000000">
              <w:rPr>
                <w:sz w:val="24"/>
                <w:szCs w:val="24"/>
                <w:rtl w:val="0"/>
              </w:rPr>
              <w:t xml:space="preserve">None</w:t>
            </w:r>
          </w:p>
        </w:tc>
      </w:tr>
      <w:tr>
        <w:trPr>
          <w:cantSplit w:val="0"/>
          <w:trHeight w:val="9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400.0" w:type="dxa"/>
              <w:left w:w="100.0" w:type="dxa"/>
              <w:bottom w:w="140.0" w:type="dxa"/>
              <w:right w:w="80.0" w:type="dxa"/>
            </w:tcMar>
            <w:vAlign w:val="bottom"/>
          </w:tcPr>
          <w:p w:rsidR="00000000" w:rsidDel="00000000" w:rsidP="00000000" w:rsidRDefault="00000000" w:rsidRPr="00000000" w14:paraId="00000A0A">
            <w:pPr>
              <w:spacing w:line="240" w:lineRule="auto"/>
              <w:rPr>
                <w:sz w:val="24"/>
                <w:szCs w:val="24"/>
              </w:rPr>
            </w:pPr>
            <w:r w:rsidDel="00000000" w:rsidR="00000000" w:rsidRPr="00000000">
              <w:rPr>
                <w:sz w:val="24"/>
                <w:szCs w:val="24"/>
                <w:rtl w:val="0"/>
              </w:rPr>
              <w:t xml:space="preserve">Mockup</w:t>
            </w:r>
          </w:p>
        </w:tc>
        <w:tc>
          <w:tcPr>
            <w:gridSpan w:val="3"/>
            <w:tcBorders>
              <w:top w:color="000000" w:space="0" w:sz="0" w:val="nil"/>
              <w:left w:color="000000" w:space="0" w:sz="0" w:val="nil"/>
              <w:bottom w:color="000000" w:space="0" w:sz="8" w:val="single"/>
              <w:right w:color="000000" w:space="0" w:sz="8" w:val="single"/>
            </w:tcBorders>
            <w:shd w:fill="auto" w:val="clear"/>
            <w:tcMar>
              <w:top w:w="400.0" w:type="dxa"/>
              <w:left w:w="100.0" w:type="dxa"/>
              <w:bottom w:w="140.0" w:type="dxa"/>
              <w:right w:w="80.0" w:type="dxa"/>
            </w:tcMar>
          </w:tcPr>
          <w:p w:rsidR="00000000" w:rsidDel="00000000" w:rsidP="00000000" w:rsidRDefault="00000000" w:rsidRPr="00000000" w14:paraId="00000A0B">
            <w:pPr>
              <w:spacing w:before="240" w:line="240" w:lineRule="auto"/>
              <w:rPr>
                <w:sz w:val="24"/>
                <w:szCs w:val="24"/>
              </w:rPr>
            </w:pPr>
            <w:r w:rsidDel="00000000" w:rsidR="00000000" w:rsidRPr="00000000">
              <w:rPr>
                <w:rtl w:val="0"/>
              </w:rPr>
            </w:r>
          </w:p>
        </w:tc>
      </w:tr>
    </w:tbl>
    <w:p w:rsidR="00000000" w:rsidDel="00000000" w:rsidP="00000000" w:rsidRDefault="00000000" w:rsidRPr="00000000" w14:paraId="00000A0E">
      <w:pPr>
        <w:rPr/>
      </w:pPr>
      <w:bookmarkStart w:colFirst="0" w:colLast="0" w:name="_heading=h.qmaqllojlz9u" w:id="68"/>
      <w:bookmarkEnd w:id="68"/>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pStyle w:val="Heading1"/>
        <w:keepNext w:val="0"/>
        <w:keepLines w:val="0"/>
        <w:spacing w:before="480" w:lineRule="auto"/>
        <w:rPr>
          <w:rFonts w:ascii="Roboto" w:cs="Roboto" w:eastAsia="Roboto" w:hAnsi="Roboto"/>
          <w:sz w:val="46"/>
          <w:szCs w:val="46"/>
        </w:rPr>
      </w:pPr>
      <w:bookmarkStart w:colFirst="0" w:colLast="0" w:name="_heading=h.izjmbge9d7b" w:id="80"/>
      <w:bookmarkEnd w:id="80"/>
      <w:r w:rsidDel="00000000" w:rsidR="00000000" w:rsidRPr="00000000">
        <w:rPr>
          <w:rtl w:val="0"/>
        </w:rPr>
      </w:r>
    </w:p>
    <w:p w:rsidR="00000000" w:rsidDel="00000000" w:rsidP="00000000" w:rsidRDefault="00000000" w:rsidRPr="00000000" w14:paraId="00000A11">
      <w:pPr>
        <w:pStyle w:val="Heading1"/>
        <w:keepNext w:val="0"/>
        <w:keepLines w:val="0"/>
        <w:spacing w:before="480" w:lineRule="auto"/>
        <w:rPr>
          <w:rFonts w:ascii="Roboto" w:cs="Roboto" w:eastAsia="Roboto" w:hAnsi="Roboto"/>
          <w:sz w:val="34"/>
          <w:szCs w:val="34"/>
        </w:rPr>
      </w:pPr>
      <w:bookmarkStart w:colFirst="0" w:colLast="0" w:name="_heading=h.h2z4cuvys14c" w:id="81"/>
      <w:bookmarkEnd w:id="81"/>
      <w:r w:rsidDel="00000000" w:rsidR="00000000" w:rsidRPr="00000000">
        <w:rPr>
          <w:rFonts w:ascii="Roboto" w:cs="Roboto" w:eastAsia="Roboto" w:hAnsi="Roboto"/>
          <w:sz w:val="46"/>
          <w:szCs w:val="46"/>
          <w:rtl w:val="0"/>
        </w:rPr>
        <w:t xml:space="preserve">3.</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46"/>
          <w:szCs w:val="46"/>
          <w:rtl w:val="0"/>
        </w:rPr>
        <w:t xml:space="preserve">Non-Functional requirements</w:t>
      </w:r>
      <w:r w:rsidDel="00000000" w:rsidR="00000000" w:rsidRPr="00000000">
        <w:rPr>
          <w:rtl w:val="0"/>
        </w:rPr>
      </w:r>
    </w:p>
    <w:p w:rsidR="00000000" w:rsidDel="00000000" w:rsidP="00000000" w:rsidRDefault="00000000" w:rsidRPr="00000000" w14:paraId="00000A12">
      <w:pPr>
        <w:pStyle w:val="Heading3"/>
        <w:keepNext w:val="0"/>
        <w:keepLines w:val="0"/>
        <w:spacing w:after="20" w:before="280" w:lineRule="auto"/>
        <w:ind w:right="5420"/>
        <w:rPr>
          <w:rFonts w:ascii="Roboto" w:cs="Roboto" w:eastAsia="Roboto" w:hAnsi="Roboto"/>
          <w:color w:val="000000"/>
          <w:sz w:val="34"/>
          <w:szCs w:val="34"/>
        </w:rPr>
      </w:pPr>
      <w:bookmarkStart w:colFirst="0" w:colLast="0" w:name="_heading=h.fi4jv59y1g2x" w:id="82"/>
      <w:bookmarkEnd w:id="82"/>
      <w:r w:rsidDel="00000000" w:rsidR="00000000" w:rsidRPr="00000000">
        <w:rPr>
          <w:rFonts w:ascii="Roboto" w:cs="Roboto" w:eastAsia="Roboto" w:hAnsi="Roboto"/>
          <w:color w:val="000000"/>
          <w:sz w:val="34"/>
          <w:szCs w:val="34"/>
          <w:rtl w:val="0"/>
        </w:rPr>
        <w:t xml:space="preserve">3.1 External Interfaces</w:t>
      </w:r>
    </w:p>
    <w:p w:rsidR="00000000" w:rsidDel="00000000" w:rsidP="00000000" w:rsidRDefault="00000000" w:rsidRPr="00000000" w14:paraId="00000A13">
      <w:pPr>
        <w:pStyle w:val="Heading4"/>
        <w:keepNext w:val="0"/>
        <w:keepLines w:val="0"/>
        <w:spacing w:after="20" w:before="240" w:lineRule="auto"/>
        <w:rPr>
          <w:rFonts w:ascii="Roboto" w:cs="Roboto" w:eastAsia="Roboto" w:hAnsi="Roboto"/>
          <w:color w:val="000000"/>
          <w:sz w:val="26"/>
          <w:szCs w:val="26"/>
        </w:rPr>
      </w:pPr>
      <w:bookmarkStart w:colFirst="0" w:colLast="0" w:name="_heading=h.dn6q7vpohiwo" w:id="83"/>
      <w:bookmarkEnd w:id="83"/>
      <w:r w:rsidDel="00000000" w:rsidR="00000000" w:rsidRPr="00000000">
        <w:rPr>
          <w:rFonts w:ascii="Roboto" w:cs="Roboto" w:eastAsia="Roboto" w:hAnsi="Roboto"/>
          <w:color w:val="000000"/>
          <w:sz w:val="26"/>
          <w:szCs w:val="26"/>
          <w:rtl w:val="0"/>
        </w:rPr>
        <w:t xml:space="preserve">3.1.1 User Interface</w:t>
      </w:r>
    </w:p>
    <w:p w:rsidR="00000000" w:rsidDel="00000000" w:rsidP="00000000" w:rsidRDefault="00000000" w:rsidRPr="00000000" w14:paraId="00000A14">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User friendly interface</w:t>
      </w:r>
    </w:p>
    <w:p w:rsidR="00000000" w:rsidDel="00000000" w:rsidP="00000000" w:rsidRDefault="00000000" w:rsidRPr="00000000" w14:paraId="00000A15">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Easy to use for the first time</w:t>
      </w:r>
    </w:p>
    <w:p w:rsidR="00000000" w:rsidDel="00000000" w:rsidP="00000000" w:rsidRDefault="00000000" w:rsidRPr="00000000" w14:paraId="00000A16">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Ask to confirm before any important action</w:t>
      </w:r>
    </w:p>
    <w:p w:rsidR="00000000" w:rsidDel="00000000" w:rsidP="00000000" w:rsidRDefault="00000000" w:rsidRPr="00000000" w14:paraId="00000A17">
      <w:pPr>
        <w:pStyle w:val="Heading4"/>
        <w:keepNext w:val="0"/>
        <w:keepLines w:val="0"/>
        <w:spacing w:after="20" w:before="240" w:lineRule="auto"/>
        <w:rPr>
          <w:rFonts w:ascii="Roboto" w:cs="Roboto" w:eastAsia="Roboto" w:hAnsi="Roboto"/>
        </w:rPr>
      </w:pPr>
      <w:bookmarkStart w:colFirst="0" w:colLast="0" w:name="_heading=h.88huoh73has9" w:id="84"/>
      <w:bookmarkEnd w:id="84"/>
      <w:r w:rsidDel="00000000" w:rsidR="00000000" w:rsidRPr="00000000">
        <w:rPr>
          <w:rFonts w:ascii="Roboto" w:cs="Roboto" w:eastAsia="Roboto" w:hAnsi="Roboto"/>
          <w:color w:val="000000"/>
          <w:sz w:val="26"/>
          <w:szCs w:val="26"/>
          <w:rtl w:val="0"/>
        </w:rPr>
        <w:t xml:space="preserve">3.1.2 Software Interface</w:t>
      </w:r>
      <w:r w:rsidDel="00000000" w:rsidR="00000000" w:rsidRPr="00000000">
        <w:rPr>
          <w:rtl w:val="0"/>
        </w:rPr>
      </w:r>
    </w:p>
    <w:p w:rsidR="00000000" w:rsidDel="00000000" w:rsidP="00000000" w:rsidRDefault="00000000" w:rsidRPr="00000000" w14:paraId="00000A18">
      <w:pPr>
        <w:spacing w:after="160"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Microsoft SQL</w:t>
      </w:r>
    </w:p>
    <w:p w:rsidR="00000000" w:rsidDel="00000000" w:rsidP="00000000" w:rsidRDefault="00000000" w:rsidRPr="00000000" w14:paraId="00000A19">
      <w:pPr>
        <w:spacing w:after="160"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Java Servlet</w:t>
      </w:r>
    </w:p>
    <w:p w:rsidR="00000000" w:rsidDel="00000000" w:rsidP="00000000" w:rsidRDefault="00000000" w:rsidRPr="00000000" w14:paraId="00000A1A">
      <w:pPr>
        <w:pStyle w:val="Heading4"/>
        <w:spacing w:after="160" w:lineRule="auto"/>
        <w:ind w:right="5486"/>
        <w:rPr>
          <w:color w:val="000000"/>
        </w:rPr>
      </w:pPr>
      <w:bookmarkStart w:colFirst="0" w:colLast="0" w:name="_heading=h.mwziplset3qs" w:id="85"/>
      <w:bookmarkEnd w:id="85"/>
      <w:r w:rsidDel="00000000" w:rsidR="00000000" w:rsidRPr="00000000">
        <w:rPr>
          <w:color w:val="000000"/>
          <w:rtl w:val="0"/>
        </w:rPr>
        <w:t xml:space="preserve">3.1.3 Hardware Interface </w:t>
      </w:r>
    </w:p>
    <w:p w:rsidR="00000000" w:rsidDel="00000000" w:rsidP="00000000" w:rsidRDefault="00000000" w:rsidRPr="00000000" w14:paraId="00000A1B">
      <w:pPr>
        <w:spacing w:after="160" w:lineRule="auto"/>
        <w:ind w:right="5486"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N/A</w:t>
      </w:r>
    </w:p>
    <w:p w:rsidR="00000000" w:rsidDel="00000000" w:rsidP="00000000" w:rsidRDefault="00000000" w:rsidRPr="00000000" w14:paraId="00000A1C">
      <w:pPr>
        <w:pStyle w:val="Heading3"/>
        <w:keepNext w:val="0"/>
        <w:keepLines w:val="0"/>
        <w:spacing w:after="20" w:before="280" w:lineRule="auto"/>
        <w:ind w:right="5420"/>
        <w:rPr>
          <w:rFonts w:ascii="Roboto" w:cs="Roboto" w:eastAsia="Roboto" w:hAnsi="Roboto"/>
          <w:color w:val="000000"/>
          <w:sz w:val="34"/>
          <w:szCs w:val="34"/>
        </w:rPr>
      </w:pPr>
      <w:bookmarkStart w:colFirst="0" w:colLast="0" w:name="_heading=h.ogqwkcai5atf" w:id="86"/>
      <w:bookmarkEnd w:id="86"/>
      <w:r w:rsidDel="00000000" w:rsidR="00000000" w:rsidRPr="00000000">
        <w:rPr>
          <w:rFonts w:ascii="Roboto" w:cs="Roboto" w:eastAsia="Roboto" w:hAnsi="Roboto"/>
          <w:color w:val="000000"/>
          <w:sz w:val="34"/>
          <w:szCs w:val="34"/>
          <w:rtl w:val="0"/>
        </w:rPr>
        <w:t xml:space="preserve">3.2 Quality Attributes</w:t>
      </w:r>
    </w:p>
    <w:p w:rsidR="00000000" w:rsidDel="00000000" w:rsidP="00000000" w:rsidRDefault="00000000" w:rsidRPr="00000000" w14:paraId="00000A1D">
      <w:pPr>
        <w:pStyle w:val="Heading4"/>
        <w:keepNext w:val="0"/>
        <w:keepLines w:val="0"/>
        <w:spacing w:after="20" w:before="240" w:lineRule="auto"/>
        <w:rPr>
          <w:rFonts w:ascii="Roboto" w:cs="Roboto" w:eastAsia="Roboto" w:hAnsi="Roboto"/>
        </w:rPr>
      </w:pPr>
      <w:bookmarkStart w:colFirst="0" w:colLast="0" w:name="_heading=h.xabucl9jm0eg" w:id="87"/>
      <w:bookmarkEnd w:id="87"/>
      <w:r w:rsidDel="00000000" w:rsidR="00000000" w:rsidRPr="00000000">
        <w:rPr>
          <w:rFonts w:ascii="Roboto" w:cs="Roboto" w:eastAsia="Roboto" w:hAnsi="Roboto"/>
          <w:color w:val="000000"/>
          <w:sz w:val="26"/>
          <w:szCs w:val="26"/>
          <w:rtl w:val="0"/>
        </w:rPr>
        <w:t xml:space="preserve">3.2.1 Usability</w:t>
      </w:r>
      <w:r w:rsidDel="00000000" w:rsidR="00000000" w:rsidRPr="00000000">
        <w:rPr>
          <w:rtl w:val="0"/>
        </w:rPr>
      </w:r>
    </w:p>
    <w:p w:rsidR="00000000" w:rsidDel="00000000" w:rsidP="00000000" w:rsidRDefault="00000000" w:rsidRPr="00000000" w14:paraId="00000A1E">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Engagement: Friendly and suitable for new users.</w:t>
      </w:r>
    </w:p>
    <w:p w:rsidR="00000000" w:rsidDel="00000000" w:rsidP="00000000" w:rsidRDefault="00000000" w:rsidRPr="00000000" w14:paraId="00000A1F">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Error Tolerance: High. Each input field would have its own individual validation.</w:t>
      </w:r>
    </w:p>
    <w:p w:rsidR="00000000" w:rsidDel="00000000" w:rsidP="00000000" w:rsidRDefault="00000000" w:rsidRPr="00000000" w14:paraId="00000A20">
      <w:pPr>
        <w:spacing w:after="160"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Effectiveness: High</w:t>
      </w:r>
    </w:p>
    <w:p w:rsidR="00000000" w:rsidDel="00000000" w:rsidP="00000000" w:rsidRDefault="00000000" w:rsidRPr="00000000" w14:paraId="00000A21">
      <w:pPr>
        <w:pStyle w:val="Heading4"/>
        <w:keepNext w:val="0"/>
        <w:keepLines w:val="0"/>
        <w:spacing w:after="20" w:before="240" w:lineRule="auto"/>
        <w:rPr>
          <w:rFonts w:ascii="Roboto" w:cs="Roboto" w:eastAsia="Roboto" w:hAnsi="Roboto"/>
          <w:color w:val="000000"/>
          <w:sz w:val="26"/>
          <w:szCs w:val="26"/>
        </w:rPr>
      </w:pPr>
      <w:bookmarkStart w:colFirst="0" w:colLast="0" w:name="_heading=h.qz5ic8xqv0us" w:id="88"/>
      <w:bookmarkEnd w:id="88"/>
      <w:r w:rsidDel="00000000" w:rsidR="00000000" w:rsidRPr="00000000">
        <w:rPr>
          <w:rFonts w:ascii="Roboto" w:cs="Roboto" w:eastAsia="Roboto" w:hAnsi="Roboto"/>
          <w:color w:val="000000"/>
          <w:sz w:val="26"/>
          <w:szCs w:val="26"/>
          <w:rtl w:val="0"/>
        </w:rPr>
        <w:t xml:space="preserve">3.2.2 Reliability</w:t>
      </w:r>
    </w:p>
    <w:p w:rsidR="00000000" w:rsidDel="00000000" w:rsidP="00000000" w:rsidRDefault="00000000" w:rsidRPr="00000000" w14:paraId="00000A22">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Available: Always</w:t>
      </w:r>
    </w:p>
    <w:p w:rsidR="00000000" w:rsidDel="00000000" w:rsidP="00000000" w:rsidRDefault="00000000" w:rsidRPr="00000000" w14:paraId="00000A23">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Mean time between failure: 3 months</w:t>
      </w:r>
    </w:p>
    <w:p w:rsidR="00000000" w:rsidDel="00000000" w:rsidP="00000000" w:rsidRDefault="00000000" w:rsidRPr="00000000" w14:paraId="00000A24">
      <w:pPr>
        <w:pStyle w:val="Heading4"/>
        <w:keepNext w:val="0"/>
        <w:keepLines w:val="0"/>
        <w:spacing w:after="20" w:before="240" w:lineRule="auto"/>
        <w:rPr>
          <w:rFonts w:ascii="Roboto" w:cs="Roboto" w:eastAsia="Roboto" w:hAnsi="Roboto"/>
          <w:color w:val="000000"/>
          <w:sz w:val="26"/>
          <w:szCs w:val="26"/>
        </w:rPr>
      </w:pPr>
      <w:bookmarkStart w:colFirst="0" w:colLast="0" w:name="_heading=h.k3p2a8a32vkg" w:id="89"/>
      <w:bookmarkEnd w:id="89"/>
      <w:r w:rsidDel="00000000" w:rsidR="00000000" w:rsidRPr="00000000">
        <w:rPr>
          <w:rFonts w:ascii="Roboto" w:cs="Roboto" w:eastAsia="Roboto" w:hAnsi="Roboto"/>
          <w:color w:val="000000"/>
          <w:sz w:val="26"/>
          <w:szCs w:val="26"/>
          <w:rtl w:val="0"/>
        </w:rPr>
        <w:t xml:space="preserve">3.2.3 Performance</w:t>
      </w:r>
    </w:p>
    <w:p w:rsidR="00000000" w:rsidDel="00000000" w:rsidP="00000000" w:rsidRDefault="00000000" w:rsidRPr="00000000" w14:paraId="00000A25">
      <w:pPr>
        <w:spacing w:line="264" w:lineRule="auto"/>
        <w:ind w:left="708" w:right="21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Response time for a transaction (average, maximum): (1.16s, 1.16s) </w:t>
      </w:r>
    </w:p>
    <w:p w:rsidR="00000000" w:rsidDel="00000000" w:rsidP="00000000" w:rsidRDefault="00000000" w:rsidRPr="00000000" w14:paraId="00000A26">
      <w:pPr>
        <w:spacing w:line="264" w:lineRule="auto"/>
        <w:ind w:left="708" w:right="216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tab/>
        <w:t xml:space="preserve">Throughput: 1000/s</w:t>
      </w:r>
    </w:p>
    <w:p w:rsidR="00000000" w:rsidDel="00000000" w:rsidP="00000000" w:rsidRDefault="00000000" w:rsidRPr="00000000" w14:paraId="00000A27">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Capacity: standard.</w:t>
      </w:r>
    </w:p>
    <w:p w:rsidR="00000000" w:rsidDel="00000000" w:rsidP="00000000" w:rsidRDefault="00000000" w:rsidRPr="00000000" w14:paraId="00000A28">
      <w:pPr>
        <w:pStyle w:val="Heading4"/>
        <w:keepNext w:val="0"/>
        <w:keepLines w:val="0"/>
        <w:spacing w:after="20" w:before="240" w:lineRule="auto"/>
        <w:rPr>
          <w:rFonts w:ascii="Roboto" w:cs="Roboto" w:eastAsia="Roboto" w:hAnsi="Roboto"/>
          <w:color w:val="000000"/>
          <w:sz w:val="26"/>
          <w:szCs w:val="26"/>
        </w:rPr>
      </w:pPr>
      <w:bookmarkStart w:colFirst="0" w:colLast="0" w:name="_heading=h.wudg05kzr7tk" w:id="90"/>
      <w:bookmarkEnd w:id="90"/>
      <w:r w:rsidDel="00000000" w:rsidR="00000000" w:rsidRPr="00000000">
        <w:rPr>
          <w:rFonts w:ascii="Roboto" w:cs="Roboto" w:eastAsia="Roboto" w:hAnsi="Roboto"/>
          <w:color w:val="000000"/>
          <w:sz w:val="26"/>
          <w:szCs w:val="26"/>
          <w:rtl w:val="0"/>
        </w:rPr>
        <w:t xml:space="preserve">3.2.4 Design Constraints</w:t>
      </w:r>
    </w:p>
    <w:p w:rsidR="00000000" w:rsidDel="00000000" w:rsidP="00000000" w:rsidRDefault="00000000" w:rsidRPr="00000000" w14:paraId="00000A29">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Time constraints: Complete on time</w:t>
      </w:r>
    </w:p>
    <w:p w:rsidR="00000000" w:rsidDel="00000000" w:rsidP="00000000" w:rsidRDefault="00000000" w:rsidRPr="00000000" w14:paraId="00000A2A">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Cost constraints: Cost for domain and server</w:t>
      </w:r>
    </w:p>
    <w:p w:rsidR="00000000" w:rsidDel="00000000" w:rsidP="00000000" w:rsidRDefault="00000000" w:rsidRPr="00000000" w14:paraId="00000A2B">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Network constraints: Web app should be deployed to allow users to manipulate online</w:t>
      </w:r>
    </w:p>
    <w:p w:rsidR="00000000" w:rsidDel="00000000" w:rsidP="00000000" w:rsidRDefault="00000000" w:rsidRPr="00000000" w14:paraId="00000A2C">
      <w:pPr>
        <w:spacing w:after="160"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Maintenance constraints: Easy to extend or update in the future</w:t>
      </w:r>
    </w:p>
    <w:p w:rsidR="00000000" w:rsidDel="00000000" w:rsidP="00000000" w:rsidRDefault="00000000" w:rsidRPr="00000000" w14:paraId="00000A2D">
      <w:pPr>
        <w:pStyle w:val="Heading4"/>
        <w:keepNext w:val="0"/>
        <w:keepLines w:val="0"/>
        <w:spacing w:after="180" w:before="240" w:lineRule="auto"/>
        <w:rPr>
          <w:rFonts w:ascii="Roboto" w:cs="Roboto" w:eastAsia="Roboto" w:hAnsi="Roboto"/>
          <w:color w:val="000000"/>
          <w:sz w:val="26"/>
          <w:szCs w:val="26"/>
        </w:rPr>
      </w:pPr>
      <w:bookmarkStart w:colFirst="0" w:colLast="0" w:name="_heading=h.s7s05d5xn28m" w:id="91"/>
      <w:bookmarkEnd w:id="91"/>
      <w:r w:rsidDel="00000000" w:rsidR="00000000" w:rsidRPr="00000000">
        <w:rPr>
          <w:rFonts w:ascii="Roboto" w:cs="Roboto" w:eastAsia="Roboto" w:hAnsi="Roboto"/>
          <w:color w:val="000000"/>
          <w:sz w:val="26"/>
          <w:szCs w:val="26"/>
          <w:rtl w:val="0"/>
        </w:rPr>
        <w:t xml:space="preserve">3.2.5 Supportability</w:t>
      </w:r>
    </w:p>
    <w:p w:rsidR="00000000" w:rsidDel="00000000" w:rsidP="00000000" w:rsidRDefault="00000000" w:rsidRPr="00000000" w14:paraId="00000A2E">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Clean code</w:t>
      </w:r>
    </w:p>
    <w:p w:rsidR="00000000" w:rsidDel="00000000" w:rsidP="00000000" w:rsidRDefault="00000000" w:rsidRPr="00000000" w14:paraId="00000A2F">
      <w:pPr>
        <w:spacing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Readable</w:t>
      </w:r>
    </w:p>
    <w:p w:rsidR="00000000" w:rsidDel="00000000" w:rsidP="00000000" w:rsidRDefault="00000000" w:rsidRPr="00000000" w14:paraId="00000A30">
      <w:pPr>
        <w:spacing w:after="160" w:line="264" w:lineRule="auto"/>
        <w:ind w:left="70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sz w:val="24"/>
          <w:szCs w:val="24"/>
          <w:rtl w:val="0"/>
        </w:rPr>
        <w:t xml:space="preserve">Maintainable</w:t>
      </w:r>
    </w:p>
    <w:p w:rsidR="00000000" w:rsidDel="00000000" w:rsidP="00000000" w:rsidRDefault="00000000" w:rsidRPr="00000000" w14:paraId="00000A31">
      <w:pPr>
        <w:pStyle w:val="Heading1"/>
        <w:rPr/>
      </w:pPr>
      <w:bookmarkStart w:colFirst="0" w:colLast="0" w:name="_heading=h.dcd4k6mnwyrd" w:id="92"/>
      <w:bookmarkEnd w:id="92"/>
      <w:r w:rsidDel="00000000" w:rsidR="00000000" w:rsidRPr="00000000">
        <w:rPr>
          <w:rtl w:val="0"/>
        </w:rPr>
        <w:t xml:space="preserve">4. Requirement appendix:</w:t>
      </w:r>
    </w:p>
    <w:p w:rsidR="00000000" w:rsidDel="00000000" w:rsidP="00000000" w:rsidRDefault="00000000" w:rsidRPr="00000000" w14:paraId="00000A32">
      <w:pPr>
        <w:rPr/>
      </w:pPr>
      <w:r w:rsidDel="00000000" w:rsidR="00000000" w:rsidRPr="00000000">
        <w:rPr>
          <w:rtl w:val="0"/>
        </w:rPr>
      </w:r>
    </w:p>
    <w:tbl>
      <w:tblPr>
        <w:tblStyle w:val="Table7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A3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Rule Definition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BR-01</w:t>
            </w:r>
          </w:p>
        </w:tc>
        <w:tc>
          <w:tcPr>
            <w:shd w:fill="auto" w:val="clear"/>
            <w:tcMar>
              <w:top w:w="100.0" w:type="dxa"/>
              <w:left w:w="100.0" w:type="dxa"/>
              <w:bottom w:w="100.0" w:type="dxa"/>
              <w:right w:w="100.0" w:type="dxa"/>
            </w:tcMar>
          </w:tcPr>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When asked to select/add/upload necessary information, if one of the attributes/information is missing, the system will not submit and ask to fill it out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BR-02</w:t>
            </w:r>
          </w:p>
        </w:tc>
        <w:tc>
          <w:tcPr>
            <w:shd w:fill="auto" w:val="clear"/>
            <w:tcMar>
              <w:top w:w="100.0" w:type="dxa"/>
              <w:left w:w="100.0" w:type="dxa"/>
              <w:bottom w:w="100.0" w:type="dxa"/>
              <w:right w:w="100.0" w:type="dxa"/>
            </w:tcMar>
          </w:tcPr>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Guest can view the product normally, but to purchase the product, you have to log 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BR-03</w:t>
            </w:r>
          </w:p>
        </w:tc>
        <w:tc>
          <w:tcPr>
            <w:shd w:fill="auto" w:val="clear"/>
            <w:tcMar>
              <w:top w:w="100.0" w:type="dxa"/>
              <w:left w:w="100.0" w:type="dxa"/>
              <w:bottom w:w="100.0" w:type="dxa"/>
              <w:right w:w="100.0" w:type="dxa"/>
            </w:tcMar>
          </w:tcPr>
          <w:p w:rsidR="00000000" w:rsidDel="00000000" w:rsidP="00000000" w:rsidRDefault="00000000" w:rsidRPr="00000000" w14:paraId="00000A3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When registering an account, confirm the password must match the password entered above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BR-04</w:t>
            </w:r>
          </w:p>
        </w:tc>
        <w:tc>
          <w:tcPr>
            <w:shd w:fill="auto" w:val="clear"/>
            <w:tcMar>
              <w:top w:w="100.0" w:type="dxa"/>
              <w:left w:w="100.0" w:type="dxa"/>
              <w:bottom w:w="100.0" w:type="dxa"/>
              <w:right w:w="100.0" w:type="dxa"/>
            </w:tcMar>
          </w:tcPr>
          <w:p w:rsidR="00000000" w:rsidDel="00000000" w:rsidP="00000000" w:rsidRDefault="00000000" w:rsidRPr="00000000" w14:paraId="00000A3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The new username registered by the guest/created by the admin cannot match the username available in the database (the system displays a message that “This username is already in use, please enter another username” )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BR-05</w:t>
            </w:r>
          </w:p>
        </w:tc>
        <w:tc>
          <w:tcPr>
            <w:shd w:fill="auto" w:val="clear"/>
            <w:tcMar>
              <w:top w:w="100.0" w:type="dxa"/>
              <w:left w:w="100.0" w:type="dxa"/>
              <w:bottom w:w="100.0" w:type="dxa"/>
              <w:right w:w="100.0" w:type="dxa"/>
            </w:tcMar>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When changing password, the new password must not match with current 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BR-06</w:t>
            </w:r>
          </w:p>
        </w:tc>
        <w:tc>
          <w:tcPr>
            <w:shd w:fill="auto" w:val="clear"/>
            <w:tcMar>
              <w:top w:w="100.0" w:type="dxa"/>
              <w:left w:w="100.0" w:type="dxa"/>
              <w:bottom w:w="100.0" w:type="dxa"/>
              <w:right w:w="100.0" w:type="dxa"/>
            </w:tcMar>
          </w:tcPr>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If User fail to login 5 times, the System will temporarily disable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BR-07</w:t>
            </w:r>
          </w:p>
        </w:tc>
        <w:tc>
          <w:tcPr>
            <w:shd w:fill="auto" w:val="clear"/>
            <w:tcMar>
              <w:top w:w="100.0" w:type="dxa"/>
              <w:left w:w="100.0" w:type="dxa"/>
              <w:bottom w:w="100.0" w:type="dxa"/>
              <w:right w:w="100.0" w:type="dxa"/>
            </w:tcMar>
          </w:tcPr>
          <w:p w:rsidR="00000000" w:rsidDel="00000000" w:rsidP="00000000" w:rsidRDefault="00000000" w:rsidRPr="00000000" w14:paraId="00000A4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All new accounts created by guest have a role starting with Customer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BR-08</w:t>
            </w:r>
          </w:p>
        </w:tc>
        <w:tc>
          <w:tcPr>
            <w:shd w:fill="auto" w:val="clear"/>
            <w:tcMar>
              <w:top w:w="100.0" w:type="dxa"/>
              <w:left w:w="100.0" w:type="dxa"/>
              <w:bottom w:w="100.0" w:type="dxa"/>
              <w:right w:w="100.0" w:type="dxa"/>
            </w:tcMar>
          </w:tcPr>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Only the admin has the right to create an account with specific role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BR-09</w:t>
            </w:r>
          </w:p>
        </w:tc>
        <w:tc>
          <w:tcPr>
            <w:shd w:fill="auto" w:val="clear"/>
            <w:tcMar>
              <w:top w:w="100.0" w:type="dxa"/>
              <w:left w:w="100.0" w:type="dxa"/>
              <w:bottom w:w="100.0" w:type="dxa"/>
              <w:right w:w="100.0" w:type="dxa"/>
            </w:tcMar>
          </w:tcPr>
          <w:p w:rsidR="00000000" w:rsidDel="00000000" w:rsidP="00000000" w:rsidRDefault="00000000" w:rsidRPr="00000000" w14:paraId="00000A4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Customer can cancel their submitted order 1 hour before the sale accept the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BR-10</w:t>
            </w:r>
          </w:p>
        </w:tc>
        <w:tc>
          <w:tcPr>
            <w:shd w:fill="auto" w:val="clear"/>
            <w:tcMar>
              <w:top w:w="100.0" w:type="dxa"/>
              <w:left w:w="100.0" w:type="dxa"/>
              <w:bottom w:w="100.0" w:type="dxa"/>
              <w:right w:w="100.0" w:type="dxa"/>
            </w:tcMar>
          </w:tcPr>
          <w:p w:rsidR="00000000" w:rsidDel="00000000" w:rsidP="00000000" w:rsidRDefault="00000000" w:rsidRPr="00000000" w14:paraId="00000A4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Marketers can only activate or deactivate a product, categories and post.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BR-11</w:t>
            </w:r>
          </w:p>
        </w:tc>
        <w:tc>
          <w:tcPr>
            <w:shd w:fill="auto" w:val="clear"/>
            <w:tcMar>
              <w:top w:w="100.0" w:type="dxa"/>
              <w:left w:w="100.0" w:type="dxa"/>
              <w:bottom w:w="100.0" w:type="dxa"/>
              <w:right w:w="100.0" w:type="dxa"/>
            </w:tcMar>
          </w:tcPr>
          <w:p w:rsidR="00000000" w:rsidDel="00000000" w:rsidP="00000000" w:rsidRDefault="00000000" w:rsidRPr="00000000" w14:paraId="00000A4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Salesperson can cancel the order if the address is not proper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BR-12</w:t>
            </w:r>
          </w:p>
        </w:tc>
        <w:tc>
          <w:tcPr>
            <w:shd w:fill="auto" w:val="clear"/>
            <w:tcMar>
              <w:top w:w="100.0" w:type="dxa"/>
              <w:left w:w="100.0" w:type="dxa"/>
              <w:bottom w:w="100.0" w:type="dxa"/>
              <w:right w:w="100.0" w:type="dxa"/>
            </w:tcMar>
          </w:tcPr>
          <w:p w:rsidR="00000000" w:rsidDel="00000000" w:rsidP="00000000" w:rsidRDefault="00000000" w:rsidRPr="00000000" w14:paraId="00000A4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Admin can only activate or deactivate an user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BR-13</w:t>
            </w:r>
          </w:p>
        </w:tc>
        <w:tc>
          <w:tcPr>
            <w:shd w:fill="auto" w:val="clear"/>
            <w:tcMar>
              <w:top w:w="100.0" w:type="dxa"/>
              <w:left w:w="100.0" w:type="dxa"/>
              <w:bottom w:w="100.0" w:type="dxa"/>
              <w:right w:w="100.0" w:type="dxa"/>
            </w:tcMar>
          </w:tcPr>
          <w:p w:rsidR="00000000" w:rsidDel="00000000" w:rsidP="00000000" w:rsidRDefault="00000000" w:rsidRPr="00000000" w14:paraId="00000A4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Salesperson have to go through all steps in Manage Order life cycle to complete an customer’s order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4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BR-14</w:t>
            </w:r>
          </w:p>
        </w:tc>
        <w:tc>
          <w:tcPr>
            <w:shd w:fill="auto" w:val="clear"/>
            <w:tcMar>
              <w:top w:w="100.0" w:type="dxa"/>
              <w:left w:w="100.0" w:type="dxa"/>
              <w:bottom w:w="100.0" w:type="dxa"/>
              <w:right w:w="100.0" w:type="dxa"/>
            </w:tcMar>
          </w:tcPr>
          <w:p w:rsidR="00000000" w:rsidDel="00000000" w:rsidP="00000000" w:rsidRDefault="00000000" w:rsidRPr="00000000" w14:paraId="00000A5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When a Guest registers a new account, the default role is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5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BR-15</w:t>
            </w:r>
          </w:p>
        </w:tc>
        <w:tc>
          <w:tcPr>
            <w:shd w:fill="auto" w:val="clear"/>
            <w:tcMar>
              <w:top w:w="100.0" w:type="dxa"/>
              <w:left w:w="100.0" w:type="dxa"/>
              <w:bottom w:w="100.0" w:type="dxa"/>
              <w:right w:w="100.0" w:type="dxa"/>
            </w:tcMar>
          </w:tcPr>
          <w:p w:rsidR="00000000" w:rsidDel="00000000" w:rsidP="00000000" w:rsidRDefault="00000000" w:rsidRPr="00000000" w14:paraId="00000A5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If User has a problem with a website or system, User can mail to the Admin with information in the footer.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A5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BR-16</w:t>
            </w:r>
          </w:p>
        </w:tc>
        <w:tc>
          <w:tcPr>
            <w:shd w:fill="auto" w:val="clear"/>
            <w:tcMar>
              <w:top w:w="100.0" w:type="dxa"/>
              <w:left w:w="100.0" w:type="dxa"/>
              <w:bottom w:w="100.0" w:type="dxa"/>
              <w:right w:w="100.0" w:type="dxa"/>
            </w:tcMar>
          </w:tcPr>
          <w:p w:rsidR="00000000" w:rsidDel="00000000" w:rsidP="00000000" w:rsidRDefault="00000000" w:rsidRPr="00000000" w14:paraId="00000A5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Every product has sale price, when the product is on sale, the price will be on discount</w:t>
            </w:r>
          </w:p>
        </w:tc>
      </w:tr>
    </w:tbl>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rFonts w:ascii="Roboto" w:cs="Roboto" w:eastAsia="Roboto" w:hAnsi="Roboto"/>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385F76"/>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385F76"/>
    <w:pPr>
      <w:spacing w:after="100" w:line="259" w:lineRule="auto"/>
    </w:pPr>
    <w:rPr>
      <w:rFonts w:asciiTheme="minorHAnsi" w:cstheme="minorBidi" w:eastAsiaTheme="minorHAnsi" w:hAnsiTheme="minorHAnsi"/>
      <w:lang w:eastAsia="en-US"/>
    </w:rPr>
  </w:style>
  <w:style w:type="paragraph" w:styleId="TOC2">
    <w:name w:val="toc 2"/>
    <w:basedOn w:val="Normal"/>
    <w:next w:val="Normal"/>
    <w:autoRedefine w:val="1"/>
    <w:uiPriority w:val="39"/>
    <w:unhideWhenUsed w:val="1"/>
    <w:rsid w:val="00385F76"/>
    <w:pPr>
      <w:spacing w:after="100" w:line="259" w:lineRule="auto"/>
      <w:ind w:left="220"/>
    </w:pPr>
    <w:rPr>
      <w:rFonts w:asciiTheme="minorHAnsi" w:cstheme="minorBidi" w:eastAsiaTheme="minorHAnsi" w:hAnsiTheme="minorHAnsi"/>
      <w:lang w:eastAsia="en-US"/>
    </w:rPr>
  </w:style>
  <w:style w:type="paragraph" w:styleId="TOC3">
    <w:name w:val="toc 3"/>
    <w:basedOn w:val="Normal"/>
    <w:next w:val="Normal"/>
    <w:autoRedefine w:val="1"/>
    <w:uiPriority w:val="39"/>
    <w:unhideWhenUsed w:val="1"/>
    <w:rsid w:val="00FC7C89"/>
    <w:pPr>
      <w:tabs>
        <w:tab w:val="right" w:leader="dot" w:pos="9019"/>
      </w:tabs>
      <w:spacing w:after="100" w:line="259" w:lineRule="auto"/>
      <w:ind w:left="440"/>
    </w:pPr>
    <w:rPr>
      <w:rFonts w:ascii="Cambria" w:cs="Cambria" w:eastAsia="Cambria" w:hAnsi="Cambria"/>
      <w:i w:val="1"/>
      <w:noProof w:val="1"/>
      <w:lang w:eastAsia="en-US"/>
    </w:rPr>
  </w:style>
  <w:style w:type="table" w:styleId="TableGrid">
    <w:name w:val="Table Grid"/>
    <w:basedOn w:val="TableNormal"/>
    <w:uiPriority w:val="39"/>
    <w:rsid w:val="000F3B0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12A9F"/>
    <w:pPr>
      <w:tabs>
        <w:tab w:val="center" w:pos="4680"/>
        <w:tab w:val="right" w:pos="9360"/>
      </w:tabs>
      <w:spacing w:line="240" w:lineRule="auto"/>
    </w:pPr>
  </w:style>
  <w:style w:type="character" w:styleId="HeaderChar" w:customStyle="1">
    <w:name w:val="Header Char"/>
    <w:basedOn w:val="DefaultParagraphFont"/>
    <w:link w:val="Header"/>
    <w:uiPriority w:val="99"/>
    <w:rsid w:val="00D12A9F"/>
  </w:style>
  <w:style w:type="paragraph" w:styleId="Footer">
    <w:name w:val="footer"/>
    <w:basedOn w:val="Normal"/>
    <w:link w:val="FooterChar"/>
    <w:uiPriority w:val="99"/>
    <w:unhideWhenUsed w:val="1"/>
    <w:rsid w:val="00D12A9F"/>
    <w:pPr>
      <w:tabs>
        <w:tab w:val="center" w:pos="4680"/>
        <w:tab w:val="right" w:pos="9360"/>
      </w:tabs>
      <w:spacing w:line="240" w:lineRule="auto"/>
    </w:pPr>
  </w:style>
  <w:style w:type="character" w:styleId="FooterChar" w:customStyle="1">
    <w:name w:val="Footer Char"/>
    <w:basedOn w:val="DefaultParagraphFont"/>
    <w:link w:val="Footer"/>
    <w:uiPriority w:val="99"/>
    <w:rsid w:val="00D12A9F"/>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FC7C89"/>
    <w:rPr>
      <w:color w:val="0000ff" w:themeColor="hyperlink"/>
      <w:u w:val="single"/>
    </w:rPr>
  </w:style>
  <w:style w:type="paragraph" w:styleId="ListParagraph">
    <w:name w:val="List Paragraph"/>
    <w:basedOn w:val="Normal"/>
    <w:uiPriority w:val="34"/>
    <w:qFormat w:val="1"/>
    <w:rsid w:val="00545BC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image" Target="media/image3.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n1fYAjE2W8DXcqHOYLnPt7Cg==">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2021-05-30T08:49:00Z</dcterms:created>
</cp:coreProperties>
</file>